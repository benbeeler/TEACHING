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58E68B3A" w:rsidR="007B178B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Exam 2: NE</w:t>
      </w:r>
      <w:r w:rsidR="00EA6265">
        <w:rPr>
          <w:rFonts w:ascii="Times New Roman" w:hAnsi="Times New Roman" w:cs="Times New Roman"/>
        </w:rPr>
        <w:t>5</w:t>
      </w:r>
      <w:r w:rsidR="000E34D6">
        <w:rPr>
          <w:rFonts w:ascii="Times New Roman" w:hAnsi="Times New Roman" w:cs="Times New Roman"/>
        </w:rPr>
        <w:t>33</w:t>
      </w:r>
      <w:r w:rsidRPr="000C1B56">
        <w:rPr>
          <w:rFonts w:ascii="Times New Roman" w:hAnsi="Times New Roman" w:cs="Times New Roman"/>
        </w:rPr>
        <w:t>: Nuclear Fuel Performance</w:t>
      </w:r>
    </w:p>
    <w:p w14:paraId="0412A8CC" w14:textId="5AE243FE" w:rsidR="000E34D6" w:rsidRDefault="000E34D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BCCB95" w14:textId="2DDB0000" w:rsidR="000E34D6" w:rsidRDefault="000E34D6" w:rsidP="002516B6">
      <w:pPr>
        <w:rPr>
          <w:rFonts w:ascii="Times New Roman" w:hAnsi="Times New Roman" w:cs="Times New Roman"/>
        </w:rPr>
      </w:pPr>
    </w:p>
    <w:p w14:paraId="459BD6EB" w14:textId="77777777" w:rsidR="000E34D6" w:rsidRDefault="000E34D6" w:rsidP="002516B6">
      <w:pPr>
        <w:rPr>
          <w:rFonts w:ascii="Times New Roman" w:hAnsi="Times New Roman" w:cs="Times New Roman"/>
        </w:rPr>
      </w:pPr>
    </w:p>
    <w:p w14:paraId="499A92A7" w14:textId="6BAF9A62" w:rsidR="00E32D92" w:rsidRDefault="00C62DA4" w:rsidP="00FB078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9B0A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pts) </w:t>
      </w:r>
      <w:r w:rsidR="0040295B" w:rsidRPr="00FB078A">
        <w:rPr>
          <w:rFonts w:ascii="Times New Roman" w:hAnsi="Times New Roman" w:cs="Times New Roman"/>
        </w:rPr>
        <w:t xml:space="preserve">Consider a fuel rod with a pellet radius of </w:t>
      </w:r>
      <w:r w:rsidR="000E1A0F">
        <w:rPr>
          <w:rFonts w:ascii="Times New Roman" w:hAnsi="Times New Roman" w:cs="Times New Roman"/>
        </w:rPr>
        <w:t>0.45 cm</w:t>
      </w:r>
      <w:r w:rsidR="0040295B" w:rsidRPr="00FB078A">
        <w:rPr>
          <w:rFonts w:ascii="Times New Roman" w:hAnsi="Times New Roman" w:cs="Times New Roman"/>
        </w:rPr>
        <w:t xml:space="preserve"> that is experiencing a linear heat rate of 250 W/cm. </w:t>
      </w:r>
    </w:p>
    <w:p w14:paraId="5A0E2045" w14:textId="1359044B" w:rsidR="00E32D92" w:rsidRDefault="0040295B" w:rsidP="00E32D9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>What is the maximum stress experienced by the pellet</w:t>
      </w:r>
      <w:r w:rsidR="000E1A0F">
        <w:rPr>
          <w:rFonts w:ascii="Times New Roman" w:hAnsi="Times New Roman" w:cs="Times New Roman"/>
        </w:rPr>
        <w:t xml:space="preserve">? </w:t>
      </w:r>
      <w:proofErr w:type="spellStart"/>
      <w:r w:rsidRPr="00FB078A">
        <w:rPr>
          <w:rFonts w:ascii="Times New Roman" w:hAnsi="Times New Roman" w:cs="Times New Roman"/>
        </w:rPr>
        <w:t>k</w:t>
      </w:r>
      <w:r w:rsidR="000E1A0F" w:rsidRPr="000E1A0F">
        <w:rPr>
          <w:rFonts w:ascii="Times New Roman" w:hAnsi="Times New Roman" w:cs="Times New Roman"/>
          <w:vertAlign w:val="subscript"/>
        </w:rPr>
        <w:t>f</w:t>
      </w:r>
      <w:proofErr w:type="spellEnd"/>
      <w:r w:rsidRPr="000E1A0F">
        <w:rPr>
          <w:rFonts w:ascii="Times New Roman" w:hAnsi="Times New Roman" w:cs="Times New Roman"/>
          <w:vertAlign w:val="subscript"/>
        </w:rPr>
        <w:t xml:space="preserve"> </w:t>
      </w:r>
      <w:r w:rsidRPr="00FB078A">
        <w:rPr>
          <w:rFonts w:ascii="Times New Roman" w:hAnsi="Times New Roman" w:cs="Times New Roman"/>
        </w:rPr>
        <w:t>= 0.1 W/cm-K, E = 290 GPa, ν = 0.</w:t>
      </w:r>
      <w:r w:rsidR="00522CA0">
        <w:rPr>
          <w:rFonts w:ascii="Times New Roman" w:hAnsi="Times New Roman" w:cs="Times New Roman"/>
        </w:rPr>
        <w:t>25</w:t>
      </w:r>
      <w:r w:rsidRPr="00FB078A">
        <w:rPr>
          <w:rFonts w:ascii="Times New Roman" w:hAnsi="Times New Roman" w:cs="Times New Roman"/>
        </w:rPr>
        <w:t xml:space="preserve">, and α = </w:t>
      </w:r>
      <w:r w:rsidR="00522CA0">
        <w:rPr>
          <w:rFonts w:ascii="Times New Roman" w:hAnsi="Times New Roman" w:cs="Times New Roman"/>
        </w:rPr>
        <w:t>12</w:t>
      </w:r>
      <w:r w:rsidR="000E1A0F">
        <w:rPr>
          <w:rFonts w:ascii="Times New Roman" w:hAnsi="Times New Roman" w:cs="Times New Roman"/>
        </w:rPr>
        <w:t>x10</w:t>
      </w:r>
      <w:r w:rsidRPr="000E1A0F">
        <w:rPr>
          <w:rFonts w:ascii="Times New Roman" w:hAnsi="Times New Roman" w:cs="Times New Roman"/>
          <w:vertAlign w:val="superscript"/>
        </w:rPr>
        <w:t>-6</w:t>
      </w:r>
      <w:r w:rsidRPr="00FB078A">
        <w:rPr>
          <w:rFonts w:ascii="Times New Roman" w:hAnsi="Times New Roman" w:cs="Times New Roman"/>
        </w:rPr>
        <w:t xml:space="preserve"> 1/K? </w:t>
      </w:r>
    </w:p>
    <w:p w14:paraId="622F3391" w14:textId="3AA84A1C" w:rsidR="000E34D6" w:rsidRDefault="0040295B" w:rsidP="00E32D9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2D92">
        <w:rPr>
          <w:rFonts w:ascii="Times New Roman" w:hAnsi="Times New Roman" w:cs="Times New Roman"/>
        </w:rPr>
        <w:t xml:space="preserve">Given </w:t>
      </w:r>
      <m:oMath>
        <m:sSub>
          <m:sSubPr>
            <m:ctrlPr>
              <w:ins w:id="0" w:author="Benjamin W. Beeler" w:date="2023-03-02T10:16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fracture</m:t>
            </m:r>
          </m:sub>
        </m:sSub>
      </m:oMath>
      <w:r w:rsidRPr="00E32D92">
        <w:rPr>
          <w:rFonts w:ascii="Times New Roman" w:eastAsiaTheme="minorEastAsia" w:hAnsi="Times New Roman" w:cs="Times New Roman"/>
        </w:rPr>
        <w:t>=120 MPa</w:t>
      </w:r>
      <w:r w:rsidRPr="00E32D92">
        <w:rPr>
          <w:rFonts w:ascii="Times New Roman" w:hAnsi="Times New Roman" w:cs="Times New Roman"/>
        </w:rPr>
        <w:t>, h</w:t>
      </w:r>
      <w:r w:rsidR="000E34D6" w:rsidRPr="00E32D92">
        <w:rPr>
          <w:rFonts w:ascii="Times New Roman" w:hAnsi="Times New Roman" w:cs="Times New Roman"/>
        </w:rPr>
        <w:t xml:space="preserve">ow far do cracks extend into the fuel? </w:t>
      </w:r>
    </w:p>
    <w:p w14:paraId="652FD702" w14:textId="77777777" w:rsidR="0057320B" w:rsidRPr="00E32D92" w:rsidRDefault="0057320B" w:rsidP="0057320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588125D9" w14:textId="33B66F6E" w:rsidR="00FB078A" w:rsidRPr="00FB078A" w:rsidRDefault="00C62DA4" w:rsidP="00FB078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9B0AB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</w:t>
      </w:r>
      <w:r w:rsidR="0040295B" w:rsidRPr="00FB078A">
        <w:rPr>
          <w:rFonts w:ascii="Times New Roman" w:hAnsi="Times New Roman" w:cs="Times New Roman"/>
        </w:rPr>
        <w:t xml:space="preserve">Consider the stress state in a zircaloy-clad fuel rod pressurized to </w:t>
      </w:r>
      <w:r w:rsidR="00522CA0">
        <w:rPr>
          <w:rFonts w:ascii="Times New Roman" w:hAnsi="Times New Roman" w:cs="Times New Roman"/>
        </w:rPr>
        <w:t>25</w:t>
      </w:r>
      <w:r w:rsidR="0040295B" w:rsidRPr="00FB078A">
        <w:rPr>
          <w:rFonts w:ascii="Times New Roman" w:hAnsi="Times New Roman" w:cs="Times New Roman"/>
        </w:rPr>
        <w:t xml:space="preserve"> MPa with an average radius of </w:t>
      </w:r>
      <w:r w:rsidR="00522CA0">
        <w:rPr>
          <w:rFonts w:ascii="Times New Roman" w:hAnsi="Times New Roman" w:cs="Times New Roman"/>
        </w:rPr>
        <w:t>0.</w:t>
      </w:r>
      <w:r w:rsidR="0040295B" w:rsidRPr="00FB078A">
        <w:rPr>
          <w:rFonts w:ascii="Times New Roman" w:hAnsi="Times New Roman" w:cs="Times New Roman"/>
        </w:rPr>
        <w:t>5</w:t>
      </w:r>
      <w:r w:rsidR="00CF054A">
        <w:rPr>
          <w:rFonts w:ascii="Times New Roman" w:hAnsi="Times New Roman" w:cs="Times New Roman"/>
        </w:rPr>
        <w:t>2</w:t>
      </w:r>
      <w:r w:rsidR="0040295B" w:rsidRPr="00FB078A">
        <w:rPr>
          <w:rFonts w:ascii="Times New Roman" w:hAnsi="Times New Roman" w:cs="Times New Roman"/>
        </w:rPr>
        <w:t xml:space="preserve"> </w:t>
      </w:r>
      <w:r w:rsidR="00522CA0">
        <w:rPr>
          <w:rFonts w:ascii="Times New Roman" w:hAnsi="Times New Roman" w:cs="Times New Roman"/>
        </w:rPr>
        <w:t>c</w:t>
      </w:r>
      <w:r w:rsidR="0040295B" w:rsidRPr="00FB078A">
        <w:rPr>
          <w:rFonts w:ascii="Times New Roman" w:hAnsi="Times New Roman" w:cs="Times New Roman"/>
        </w:rPr>
        <w:t xml:space="preserve">m and a cladding thickness of </w:t>
      </w:r>
      <w:r w:rsidR="00CF054A">
        <w:rPr>
          <w:rFonts w:ascii="Times New Roman" w:hAnsi="Times New Roman" w:cs="Times New Roman"/>
        </w:rPr>
        <w:t>0.</w:t>
      </w:r>
      <w:r w:rsidR="00522CA0">
        <w:rPr>
          <w:rFonts w:ascii="Times New Roman" w:hAnsi="Times New Roman" w:cs="Times New Roman"/>
        </w:rPr>
        <w:t>0</w:t>
      </w:r>
      <w:r w:rsidR="00CF054A">
        <w:rPr>
          <w:rFonts w:ascii="Times New Roman" w:hAnsi="Times New Roman" w:cs="Times New Roman"/>
        </w:rPr>
        <w:t>8</w:t>
      </w:r>
      <w:r w:rsidR="0040295B" w:rsidRPr="00FB078A">
        <w:rPr>
          <w:rFonts w:ascii="Times New Roman" w:hAnsi="Times New Roman" w:cs="Times New Roman"/>
        </w:rPr>
        <w:t xml:space="preserve"> </w:t>
      </w:r>
      <w:r w:rsidR="00522CA0">
        <w:rPr>
          <w:rFonts w:ascii="Times New Roman" w:hAnsi="Times New Roman" w:cs="Times New Roman"/>
        </w:rPr>
        <w:t>c</w:t>
      </w:r>
      <w:r w:rsidR="0040295B" w:rsidRPr="00FB078A">
        <w:rPr>
          <w:rFonts w:ascii="Times New Roman" w:hAnsi="Times New Roman" w:cs="Times New Roman"/>
        </w:rPr>
        <w:t xml:space="preserve">m. </w:t>
      </w:r>
    </w:p>
    <w:p w14:paraId="153522B4" w14:textId="66393B26" w:rsidR="0040295B" w:rsidRPr="00FB078A" w:rsidRDefault="0040295B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Calculate all three components of the stress using the thin-walled cylinder approximation. </w:t>
      </w:r>
    </w:p>
    <w:p w14:paraId="7E146442" w14:textId="06329E6E" w:rsidR="0040295B" w:rsidRPr="00FB078A" w:rsidRDefault="0040295B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>Calculate all three components of the stress at r=</w:t>
      </w:r>
      <w:r w:rsidR="009B0ABE">
        <w:rPr>
          <w:rFonts w:ascii="Times New Roman" w:hAnsi="Times New Roman" w:cs="Times New Roman"/>
        </w:rPr>
        <w:t>0.5</w:t>
      </w:r>
      <w:r w:rsidRPr="00FB078A">
        <w:rPr>
          <w:rFonts w:ascii="Times New Roman" w:hAnsi="Times New Roman" w:cs="Times New Roman"/>
        </w:rPr>
        <w:t xml:space="preserve"> </w:t>
      </w:r>
      <w:r w:rsidR="009B0ABE">
        <w:rPr>
          <w:rFonts w:ascii="Times New Roman" w:hAnsi="Times New Roman" w:cs="Times New Roman"/>
        </w:rPr>
        <w:t>c</w:t>
      </w:r>
      <w:r w:rsidRPr="00FB078A">
        <w:rPr>
          <w:rFonts w:ascii="Times New Roman" w:hAnsi="Times New Roman" w:cs="Times New Roman"/>
        </w:rPr>
        <w:t xml:space="preserve">m assuming a thick-walled cylinder. </w:t>
      </w:r>
    </w:p>
    <w:p w14:paraId="6D9B5E8D" w14:textId="4610D934" w:rsidR="000E34D6" w:rsidRDefault="00CF054A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constitutive relationships to c</w:t>
      </w:r>
      <w:r w:rsidR="0040295B" w:rsidRPr="00FB078A">
        <w:rPr>
          <w:rFonts w:ascii="Times New Roman" w:hAnsi="Times New Roman" w:cs="Times New Roman"/>
        </w:rPr>
        <w:t xml:space="preserve">alculate the </w:t>
      </w:r>
      <w:r w:rsidR="009B0ABE">
        <w:rPr>
          <w:rFonts w:ascii="Times New Roman" w:hAnsi="Times New Roman" w:cs="Times New Roman"/>
        </w:rPr>
        <w:t>hoop</w:t>
      </w:r>
      <w:r w:rsidR="0040295B" w:rsidRPr="00FB078A">
        <w:rPr>
          <w:rFonts w:ascii="Times New Roman" w:hAnsi="Times New Roman" w:cs="Times New Roman"/>
        </w:rPr>
        <w:t xml:space="preserve"> strain with the stress components from (b) and with E=1</w:t>
      </w:r>
      <w:r>
        <w:rPr>
          <w:rFonts w:ascii="Times New Roman" w:hAnsi="Times New Roman" w:cs="Times New Roman"/>
        </w:rPr>
        <w:t>6</w:t>
      </w:r>
      <w:r w:rsidR="0040295B" w:rsidRPr="00FB078A">
        <w:rPr>
          <w:rFonts w:ascii="Times New Roman" w:hAnsi="Times New Roman" w:cs="Times New Roman"/>
        </w:rPr>
        <w:t xml:space="preserve">0 GPa and </w:t>
      </w:r>
      <w:r w:rsidR="0040295B">
        <w:sym w:font="Symbol" w:char="F06E"/>
      </w:r>
      <w:r w:rsidR="0040295B" w:rsidRPr="00FB078A">
        <w:rPr>
          <w:rFonts w:ascii="Times New Roman" w:hAnsi="Times New Roman" w:cs="Times New Roman"/>
        </w:rPr>
        <w:t>=0.</w:t>
      </w:r>
      <w:r>
        <w:rPr>
          <w:rFonts w:ascii="Times New Roman" w:hAnsi="Times New Roman" w:cs="Times New Roman"/>
        </w:rPr>
        <w:t>3</w:t>
      </w:r>
      <w:r w:rsidR="0040295B" w:rsidRPr="00FB078A">
        <w:rPr>
          <w:rFonts w:ascii="Times New Roman" w:hAnsi="Times New Roman" w:cs="Times New Roman"/>
        </w:rPr>
        <w:t xml:space="preserve">. </w:t>
      </w:r>
    </w:p>
    <w:p w14:paraId="0F69741D" w14:textId="77777777" w:rsidR="0057320B" w:rsidRPr="00FB078A" w:rsidRDefault="0057320B" w:rsidP="0057320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584E50F4" w14:textId="5B98364E" w:rsidR="00EA6265" w:rsidRDefault="00C62DA4" w:rsidP="00EA626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712E4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FB078A" w:rsidRPr="00FB078A">
        <w:rPr>
          <w:rFonts w:ascii="Times New Roman" w:hAnsi="Times New Roman" w:cs="Times New Roman"/>
        </w:rPr>
        <w:t xml:space="preserve">Calculate the </w:t>
      </w:r>
      <w:r w:rsidR="00B00964">
        <w:rPr>
          <w:rFonts w:ascii="Times New Roman" w:hAnsi="Times New Roman" w:cs="Times New Roman"/>
        </w:rPr>
        <w:t>change in the gap thickness due to</w:t>
      </w:r>
      <w:r w:rsidR="00FB078A" w:rsidRPr="00FB078A">
        <w:rPr>
          <w:rFonts w:ascii="Times New Roman" w:hAnsi="Times New Roman" w:cs="Times New Roman"/>
        </w:rPr>
        <w:t xml:space="preserve"> thermal expansion. </w:t>
      </w:r>
      <w:r w:rsidR="00176F4D">
        <w:rPr>
          <w:rFonts w:ascii="Times New Roman" w:hAnsi="Times New Roman" w:cs="Times New Roman"/>
        </w:rPr>
        <w:t>Do not perform iterations.</w:t>
      </w:r>
      <w:r w:rsidR="00FB078A" w:rsidRPr="00FB078A">
        <w:rPr>
          <w:rFonts w:ascii="Times New Roman" w:hAnsi="Times New Roman" w:cs="Times New Roman"/>
        </w:rPr>
        <w:t xml:space="preserve"> R</w:t>
      </w:r>
      <w:r w:rsidR="00FB078A" w:rsidRPr="00FB078A">
        <w:rPr>
          <w:rFonts w:ascii="Times New Roman" w:hAnsi="Times New Roman" w:cs="Times New Roman"/>
          <w:vertAlign w:val="subscript"/>
        </w:rPr>
        <w:t>f</w:t>
      </w:r>
      <w:r w:rsidR="00FB078A" w:rsidRPr="00FB078A">
        <w:rPr>
          <w:rFonts w:ascii="Times New Roman" w:hAnsi="Times New Roman" w:cs="Times New Roman"/>
        </w:rPr>
        <w:t xml:space="preserve"> = 0.5</w:t>
      </w:r>
      <w:r w:rsidR="009F2AC4">
        <w:rPr>
          <w:rFonts w:ascii="Times New Roman" w:hAnsi="Times New Roman" w:cs="Times New Roman"/>
        </w:rPr>
        <w:t>2</w:t>
      </w:r>
      <w:r w:rsidR="00FB078A" w:rsidRPr="00FB078A">
        <w:rPr>
          <w:rFonts w:ascii="Times New Roman" w:hAnsi="Times New Roman" w:cs="Times New Roman"/>
        </w:rPr>
        <w:t xml:space="preserve"> cm. </w:t>
      </w:r>
      <w:proofErr w:type="spellStart"/>
      <w:r w:rsidR="00FB078A" w:rsidRPr="00FB078A">
        <w:rPr>
          <w:rFonts w:ascii="Times New Roman" w:hAnsi="Times New Roman" w:cs="Times New Roman"/>
        </w:rPr>
        <w:t>t</w:t>
      </w:r>
      <w:r w:rsidR="00FB078A" w:rsidRPr="00FB078A">
        <w:rPr>
          <w:rFonts w:ascii="Times New Roman" w:hAnsi="Times New Roman" w:cs="Times New Roman"/>
          <w:vertAlign w:val="subscript"/>
        </w:rPr>
        <w:t>gap</w:t>
      </w:r>
      <w:proofErr w:type="spellEnd"/>
      <w:r w:rsidR="00FB078A" w:rsidRPr="00FB078A">
        <w:rPr>
          <w:rFonts w:ascii="Times New Roman" w:hAnsi="Times New Roman" w:cs="Times New Roman"/>
        </w:rPr>
        <w:t xml:space="preserve"> = 0.0</w:t>
      </w:r>
      <w:r w:rsidR="009F2AC4">
        <w:rPr>
          <w:rFonts w:ascii="Times New Roman" w:hAnsi="Times New Roman" w:cs="Times New Roman"/>
        </w:rPr>
        <w:t>0</w:t>
      </w:r>
      <w:r w:rsidR="008B2228">
        <w:rPr>
          <w:rFonts w:ascii="Times New Roman" w:hAnsi="Times New Roman" w:cs="Times New Roman"/>
        </w:rPr>
        <w:t>5</w:t>
      </w:r>
      <w:r w:rsidR="00FB078A" w:rsidRPr="00FB078A">
        <w:rPr>
          <w:rFonts w:ascii="Times New Roman" w:hAnsi="Times New Roman" w:cs="Times New Roman"/>
        </w:rPr>
        <w:t xml:space="preserve"> cm, T</w:t>
      </w:r>
      <w:r w:rsidR="00FB078A" w:rsidRPr="00FB078A">
        <w:rPr>
          <w:rFonts w:ascii="Times New Roman" w:hAnsi="Times New Roman" w:cs="Times New Roman"/>
          <w:vertAlign w:val="subscript"/>
        </w:rPr>
        <w:t>CO</w:t>
      </w:r>
      <w:r w:rsidR="00FB078A" w:rsidRPr="00FB078A">
        <w:rPr>
          <w:rFonts w:ascii="Times New Roman" w:hAnsi="Times New Roman" w:cs="Times New Roman"/>
        </w:rPr>
        <w:t xml:space="preserve"> = 550 K, </w:t>
      </w:r>
      <w:proofErr w:type="spellStart"/>
      <w:r w:rsidR="00E32D92">
        <w:rPr>
          <w:rFonts w:ascii="Times New Roman" w:hAnsi="Times New Roman" w:cs="Times New Roman"/>
        </w:rPr>
        <w:t>t</w:t>
      </w:r>
      <w:r w:rsidR="00E32D92">
        <w:rPr>
          <w:rFonts w:ascii="Times New Roman" w:hAnsi="Times New Roman" w:cs="Times New Roman"/>
          <w:vertAlign w:val="subscript"/>
        </w:rPr>
        <w:t>clad</w:t>
      </w:r>
      <w:proofErr w:type="spellEnd"/>
      <w:r w:rsidR="00E32D92">
        <w:rPr>
          <w:rFonts w:ascii="Times New Roman" w:hAnsi="Times New Roman" w:cs="Times New Roman"/>
          <w:vertAlign w:val="subscript"/>
        </w:rPr>
        <w:t xml:space="preserve"> </w:t>
      </w:r>
      <w:r w:rsidR="00E32D92">
        <w:rPr>
          <w:rFonts w:ascii="Times New Roman" w:hAnsi="Times New Roman" w:cs="Times New Roman"/>
        </w:rPr>
        <w:t>=</w:t>
      </w:r>
      <w:r w:rsidR="00FB078A" w:rsidRPr="00FB078A">
        <w:rPr>
          <w:rFonts w:ascii="Times New Roman" w:hAnsi="Times New Roman" w:cs="Times New Roman"/>
        </w:rPr>
        <w:t xml:space="preserve"> </w:t>
      </w:r>
      <w:r w:rsidR="00E32D92">
        <w:rPr>
          <w:rFonts w:ascii="Times New Roman" w:hAnsi="Times New Roman" w:cs="Times New Roman"/>
        </w:rPr>
        <w:t>0.08 cm,</w:t>
      </w:r>
      <w:r w:rsidR="00FB078A" w:rsidRPr="00FB078A">
        <w:rPr>
          <w:rFonts w:ascii="Times New Roman" w:hAnsi="Times New Roman" w:cs="Times New Roman"/>
        </w:rPr>
        <w:t xml:space="preserve"> </w:t>
      </w:r>
      <w:proofErr w:type="spellStart"/>
      <w:r w:rsidR="00FB078A" w:rsidRPr="00FB078A">
        <w:rPr>
          <w:rFonts w:ascii="Times New Roman" w:hAnsi="Times New Roman" w:cs="Times New Roman"/>
        </w:rPr>
        <w:t>k</w:t>
      </w:r>
      <w:r w:rsidR="00FB078A" w:rsidRPr="00FB078A">
        <w:rPr>
          <w:rFonts w:ascii="Times New Roman" w:hAnsi="Times New Roman" w:cs="Times New Roman"/>
          <w:vertAlign w:val="subscript"/>
        </w:rPr>
        <w:t>fuel</w:t>
      </w:r>
      <w:proofErr w:type="spellEnd"/>
      <w:r w:rsidR="00FB078A" w:rsidRPr="00FB078A">
        <w:rPr>
          <w:rFonts w:ascii="Times New Roman" w:hAnsi="Times New Roman" w:cs="Times New Roman"/>
          <w:vertAlign w:val="subscript"/>
        </w:rPr>
        <w:t xml:space="preserve"> </w:t>
      </w:r>
      <w:r w:rsidR="00FB078A" w:rsidRPr="00FB078A">
        <w:rPr>
          <w:rFonts w:ascii="Times New Roman" w:hAnsi="Times New Roman" w:cs="Times New Roman"/>
        </w:rPr>
        <w:t>= 0.0</w:t>
      </w:r>
      <w:r w:rsidR="00176F4D">
        <w:rPr>
          <w:rFonts w:ascii="Times New Roman" w:hAnsi="Times New Roman" w:cs="Times New Roman"/>
        </w:rPr>
        <w:t>4</w:t>
      </w:r>
      <w:r w:rsidR="00FB078A" w:rsidRPr="00FB078A">
        <w:rPr>
          <w:rFonts w:ascii="Times New Roman" w:hAnsi="Times New Roman" w:cs="Times New Roman"/>
        </w:rPr>
        <w:t xml:space="preserve"> W/cm-K, </w:t>
      </w:r>
      <w:proofErr w:type="spellStart"/>
      <w:r w:rsidR="00FB078A" w:rsidRPr="00FB078A">
        <w:rPr>
          <w:rFonts w:ascii="Times New Roman" w:hAnsi="Times New Roman" w:cs="Times New Roman"/>
        </w:rPr>
        <w:t>k</w:t>
      </w:r>
      <w:r w:rsidR="00FB078A" w:rsidRPr="00FB078A">
        <w:rPr>
          <w:rFonts w:ascii="Times New Roman" w:hAnsi="Times New Roman" w:cs="Times New Roman"/>
          <w:vertAlign w:val="subscript"/>
        </w:rPr>
        <w:t>gap</w:t>
      </w:r>
      <w:proofErr w:type="spellEnd"/>
      <w:r w:rsidR="00FB078A" w:rsidRPr="00FB078A">
        <w:rPr>
          <w:rFonts w:ascii="Times New Roman" w:hAnsi="Times New Roman" w:cs="Times New Roman"/>
        </w:rPr>
        <w:t xml:space="preserve"> = 0.0</w:t>
      </w:r>
      <w:r w:rsidR="009F2AC4">
        <w:rPr>
          <w:rFonts w:ascii="Times New Roman" w:hAnsi="Times New Roman" w:cs="Times New Roman"/>
        </w:rPr>
        <w:t>03</w:t>
      </w:r>
      <w:r w:rsidR="00FB078A" w:rsidRPr="00FB078A">
        <w:rPr>
          <w:rFonts w:ascii="Times New Roman" w:hAnsi="Times New Roman" w:cs="Times New Roman"/>
        </w:rPr>
        <w:t xml:space="preserve"> W/cm-K, </w:t>
      </w:r>
      <w:proofErr w:type="spellStart"/>
      <w:r w:rsidR="00FB078A" w:rsidRPr="00FB078A">
        <w:rPr>
          <w:rFonts w:ascii="Times New Roman" w:hAnsi="Times New Roman" w:cs="Times New Roman"/>
        </w:rPr>
        <w:t>k</w:t>
      </w:r>
      <w:r w:rsidR="00FB078A" w:rsidRPr="00FB078A">
        <w:rPr>
          <w:rFonts w:ascii="Times New Roman" w:hAnsi="Times New Roman" w:cs="Times New Roman"/>
          <w:vertAlign w:val="subscript"/>
        </w:rPr>
        <w:t>clad</w:t>
      </w:r>
      <w:proofErr w:type="spellEnd"/>
      <w:r w:rsidR="00FB078A" w:rsidRPr="00FB078A">
        <w:rPr>
          <w:rFonts w:ascii="Times New Roman" w:hAnsi="Times New Roman" w:cs="Times New Roman"/>
        </w:rPr>
        <w:t xml:space="preserve"> = 0.15 W/cm-K, LHR = </w:t>
      </w:r>
      <w:r w:rsidR="00176F4D">
        <w:rPr>
          <w:rFonts w:ascii="Times New Roman" w:hAnsi="Times New Roman" w:cs="Times New Roman"/>
        </w:rPr>
        <w:t>400</w:t>
      </w:r>
      <w:r w:rsidR="00FB078A" w:rsidRPr="00FB078A">
        <w:rPr>
          <w:rFonts w:ascii="Times New Roman" w:hAnsi="Times New Roman" w:cs="Times New Roman"/>
        </w:rPr>
        <w:t xml:space="preserve"> W/cm, </w:t>
      </w:r>
      <w:r w:rsidR="00FB078A">
        <w:sym w:font="Symbol" w:char="F061"/>
      </w:r>
      <w:r w:rsidR="00FB078A" w:rsidRPr="00FB078A">
        <w:rPr>
          <w:rFonts w:ascii="Times New Roman" w:hAnsi="Times New Roman" w:cs="Times New Roman"/>
          <w:vertAlign w:val="subscript"/>
        </w:rPr>
        <w:t>c</w:t>
      </w:r>
      <w:r w:rsidR="00FB078A" w:rsidRPr="00FB078A">
        <w:rPr>
          <w:rFonts w:ascii="Times New Roman" w:hAnsi="Times New Roman" w:cs="Times New Roman"/>
        </w:rPr>
        <w:t xml:space="preserve"> = </w:t>
      </w:r>
      <w:r w:rsidR="009B0ABE">
        <w:rPr>
          <w:rFonts w:ascii="Times New Roman" w:hAnsi="Times New Roman" w:cs="Times New Roman"/>
        </w:rPr>
        <w:t>12</w:t>
      </w:r>
      <w:r w:rsidR="00FB078A" w:rsidRPr="00FB078A">
        <w:rPr>
          <w:rFonts w:ascii="Times New Roman" w:hAnsi="Times New Roman" w:cs="Times New Roman"/>
        </w:rPr>
        <w:t>x10</w:t>
      </w:r>
      <w:r w:rsidR="00FB078A" w:rsidRPr="00FB078A">
        <w:rPr>
          <w:rFonts w:ascii="Times New Roman" w:hAnsi="Times New Roman" w:cs="Times New Roman"/>
          <w:vertAlign w:val="superscript"/>
        </w:rPr>
        <w:t xml:space="preserve">-6 </w:t>
      </w:r>
      <w:r w:rsidR="00FB078A" w:rsidRPr="00FB078A">
        <w:rPr>
          <w:rFonts w:ascii="Times New Roman" w:hAnsi="Times New Roman" w:cs="Times New Roman"/>
        </w:rPr>
        <w:t xml:space="preserve">1/K, </w:t>
      </w:r>
      <w:r w:rsidR="00FB078A">
        <w:sym w:font="Symbol" w:char="F061"/>
      </w:r>
      <w:r w:rsidR="00FB078A" w:rsidRPr="00FB078A">
        <w:rPr>
          <w:rFonts w:ascii="Times New Roman" w:hAnsi="Times New Roman" w:cs="Times New Roman"/>
          <w:vertAlign w:val="subscript"/>
        </w:rPr>
        <w:t>f</w:t>
      </w:r>
      <w:r w:rsidR="00FB078A" w:rsidRPr="00FB078A">
        <w:rPr>
          <w:rFonts w:ascii="Times New Roman" w:hAnsi="Times New Roman" w:cs="Times New Roman"/>
        </w:rPr>
        <w:t xml:space="preserve"> = </w:t>
      </w:r>
      <w:r w:rsidR="009B0ABE">
        <w:rPr>
          <w:rFonts w:ascii="Times New Roman" w:hAnsi="Times New Roman" w:cs="Times New Roman"/>
        </w:rPr>
        <w:t>8</w:t>
      </w:r>
      <w:r w:rsidR="00FB078A" w:rsidRPr="00FB078A">
        <w:rPr>
          <w:rFonts w:ascii="Times New Roman" w:hAnsi="Times New Roman" w:cs="Times New Roman"/>
        </w:rPr>
        <w:t>x10</w:t>
      </w:r>
      <w:r w:rsidR="00FB078A" w:rsidRPr="00FB078A">
        <w:rPr>
          <w:rFonts w:ascii="Times New Roman" w:hAnsi="Times New Roman" w:cs="Times New Roman"/>
          <w:vertAlign w:val="superscript"/>
        </w:rPr>
        <w:t xml:space="preserve">-6 </w:t>
      </w:r>
      <w:r w:rsidR="00FB078A" w:rsidRPr="00FB078A">
        <w:rPr>
          <w:rFonts w:ascii="Times New Roman" w:hAnsi="Times New Roman" w:cs="Times New Roman"/>
        </w:rPr>
        <w:t xml:space="preserve">1/K, </w:t>
      </w:r>
      <w:proofErr w:type="spellStart"/>
      <w:r w:rsidR="00FB078A" w:rsidRPr="00FB078A">
        <w:rPr>
          <w:rFonts w:ascii="Times New Roman" w:hAnsi="Times New Roman" w:cs="Times New Roman"/>
        </w:rPr>
        <w:t>T</w:t>
      </w:r>
      <w:r w:rsidR="00FB078A" w:rsidRPr="00FB078A">
        <w:rPr>
          <w:rFonts w:ascii="Times New Roman" w:hAnsi="Times New Roman" w:cs="Times New Roman"/>
          <w:vertAlign w:val="subscript"/>
        </w:rPr>
        <w:t>ref</w:t>
      </w:r>
      <w:proofErr w:type="spellEnd"/>
      <w:r w:rsidR="00FB078A" w:rsidRPr="00FB078A">
        <w:rPr>
          <w:rFonts w:ascii="Times New Roman" w:hAnsi="Times New Roman" w:cs="Times New Roman"/>
        </w:rPr>
        <w:t xml:space="preserve">(fuel=clad) = 300 K. </w:t>
      </w:r>
    </w:p>
    <w:p w14:paraId="796829E5" w14:textId="77777777" w:rsidR="0057320B" w:rsidRDefault="0057320B" w:rsidP="005732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A3FD7C" w14:textId="2C1C350C" w:rsidR="00EA6265" w:rsidRDefault="00EA6265" w:rsidP="00712E4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2E4A">
        <w:rPr>
          <w:rFonts w:ascii="Times New Roman" w:hAnsi="Times New Roman" w:cs="Times New Roman"/>
        </w:rPr>
        <w:t xml:space="preserve">(12 pts) Perform a </w:t>
      </w:r>
      <w:r w:rsidR="00765546" w:rsidRPr="00712E4A">
        <w:rPr>
          <w:rFonts w:ascii="Times New Roman" w:hAnsi="Times New Roman" w:cs="Times New Roman"/>
        </w:rPr>
        <w:t>forward</w:t>
      </w:r>
      <w:r w:rsidRPr="00712E4A">
        <w:rPr>
          <w:rFonts w:ascii="Times New Roman" w:hAnsi="Times New Roman" w:cs="Times New Roman"/>
        </w:rPr>
        <w:t xml:space="preserve"> Euler time stepping to approximate the function. Compute with a timestep of dt=0.</w:t>
      </w:r>
      <w:r w:rsidR="00765546" w:rsidRPr="00712E4A">
        <w:rPr>
          <w:rFonts w:ascii="Times New Roman" w:hAnsi="Times New Roman" w:cs="Times New Roman"/>
        </w:rPr>
        <w:t>2</w:t>
      </w:r>
      <w:r w:rsidRPr="00712E4A">
        <w:rPr>
          <w:rFonts w:ascii="Times New Roman" w:hAnsi="Times New Roman" w:cs="Times New Roman"/>
        </w:rPr>
        <w:t xml:space="preserve">5, expanding to </w:t>
      </w:r>
      <w:proofErr w:type="spellStart"/>
      <w:r w:rsidRPr="00712E4A">
        <w:rPr>
          <w:rFonts w:ascii="Times New Roman" w:hAnsi="Times New Roman" w:cs="Times New Roman"/>
        </w:rPr>
        <w:t>t</w:t>
      </w:r>
      <w:r w:rsidRPr="00712E4A">
        <w:rPr>
          <w:rFonts w:ascii="Times New Roman" w:hAnsi="Times New Roman" w:cs="Times New Roman"/>
          <w:vertAlign w:val="subscript"/>
        </w:rPr>
        <w:t>n</w:t>
      </w:r>
      <w:proofErr w:type="spellEnd"/>
      <w:r w:rsidRPr="00712E4A">
        <w:rPr>
          <w:rFonts w:ascii="Times New Roman" w:hAnsi="Times New Roman" w:cs="Times New Roman"/>
        </w:rPr>
        <w:t>=1.</w:t>
      </w:r>
      <w:r w:rsidR="00765546" w:rsidRPr="00712E4A">
        <w:rPr>
          <w:rFonts w:ascii="Times New Roman" w:hAnsi="Times New Roman" w:cs="Times New Roman"/>
        </w:rPr>
        <w:t>0</w:t>
      </w:r>
      <w:r w:rsidRPr="00712E4A">
        <w:rPr>
          <w:rFonts w:ascii="Times New Roman" w:hAnsi="Times New Roman" w:cs="Times New Roman"/>
        </w:rPr>
        <w:t xml:space="preserve">. </w:t>
      </w:r>
      <w:proofErr w:type="spellStart"/>
      <w:r w:rsidRPr="00EA6265">
        <w:rPr>
          <w:rFonts w:ascii="Times New Roman" w:hAnsi="Times New Roman" w:cs="Times New Roman"/>
        </w:rPr>
        <w:t>dy</w:t>
      </w:r>
      <w:proofErr w:type="spellEnd"/>
      <w:r w:rsidRPr="00EA6265">
        <w:rPr>
          <w:rFonts w:ascii="Times New Roman" w:hAnsi="Times New Roman" w:cs="Times New Roman"/>
        </w:rPr>
        <w:t xml:space="preserve">/dt = </w:t>
      </w:r>
      <w:r w:rsidR="00765546" w:rsidRPr="00712E4A">
        <w:rPr>
          <w:rFonts w:ascii="Times New Roman" w:hAnsi="Times New Roman" w:cs="Times New Roman"/>
        </w:rPr>
        <w:t>-5y</w:t>
      </w:r>
      <w:r w:rsidRPr="00EA6265">
        <w:rPr>
          <w:rFonts w:ascii="Times New Roman" w:hAnsi="Times New Roman" w:cs="Times New Roman"/>
        </w:rPr>
        <w:t>; t</w:t>
      </w:r>
      <w:r w:rsidRPr="00EA6265">
        <w:rPr>
          <w:rFonts w:ascii="Times New Roman" w:hAnsi="Times New Roman" w:cs="Times New Roman"/>
          <w:vertAlign w:val="subscript"/>
        </w:rPr>
        <w:t>0</w:t>
      </w:r>
      <w:r w:rsidRPr="00EA6265">
        <w:rPr>
          <w:rFonts w:ascii="Times New Roman" w:hAnsi="Times New Roman" w:cs="Times New Roman"/>
        </w:rPr>
        <w:t xml:space="preserve"> = 0; y</w:t>
      </w:r>
      <w:r w:rsidRPr="00EA6265">
        <w:rPr>
          <w:rFonts w:ascii="Times New Roman" w:hAnsi="Times New Roman" w:cs="Times New Roman"/>
          <w:vertAlign w:val="subscript"/>
        </w:rPr>
        <w:t xml:space="preserve">0 </w:t>
      </w:r>
      <w:r w:rsidRPr="00EA6265">
        <w:rPr>
          <w:rFonts w:ascii="Times New Roman" w:hAnsi="Times New Roman" w:cs="Times New Roman"/>
        </w:rPr>
        <w:t xml:space="preserve">= </w:t>
      </w:r>
      <w:r w:rsidR="00765546" w:rsidRPr="00712E4A">
        <w:rPr>
          <w:rFonts w:ascii="Times New Roman" w:hAnsi="Times New Roman" w:cs="Times New Roman"/>
        </w:rPr>
        <w:t>1</w:t>
      </w:r>
    </w:p>
    <w:p w14:paraId="512BD4C4" w14:textId="77777777" w:rsidR="0057320B" w:rsidRPr="0057320B" w:rsidRDefault="0057320B" w:rsidP="0057320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3AFFC9" w14:textId="3B83C328" w:rsidR="00176F4D" w:rsidRDefault="000E1A0F" w:rsidP="00176F4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 pts) </w:t>
      </w:r>
      <w:r w:rsidR="00176F4D">
        <w:rPr>
          <w:rFonts w:ascii="Times New Roman" w:hAnsi="Times New Roman" w:cs="Times New Roman"/>
        </w:rPr>
        <w:t xml:space="preserve">What is the max hoop stress in the cladding due to thermal expansion? </w:t>
      </w:r>
      <w:r w:rsidR="00176F4D" w:rsidRPr="003272E2">
        <w:rPr>
          <w:rFonts w:ascii="Symbol" w:hAnsi="Symbol" w:cs="Times New Roman"/>
        </w:rPr>
        <w:t>D</w:t>
      </w:r>
      <w:r w:rsidR="00176F4D">
        <w:rPr>
          <w:rFonts w:ascii="Times New Roman" w:hAnsi="Times New Roman" w:cs="Times New Roman"/>
        </w:rPr>
        <w:t xml:space="preserve">Tc=250 K; </w:t>
      </w:r>
      <w:r w:rsidR="00176F4D" w:rsidRPr="003272E2">
        <w:rPr>
          <w:rFonts w:ascii="Symbol" w:hAnsi="Symbol" w:cs="Times New Roman"/>
        </w:rPr>
        <w:t>a</w:t>
      </w:r>
      <w:r w:rsidR="00176F4D" w:rsidRPr="003272E2">
        <w:rPr>
          <w:rFonts w:ascii="Times New Roman" w:hAnsi="Times New Roman" w:cs="Times New Roman"/>
          <w:vertAlign w:val="subscript"/>
        </w:rPr>
        <w:t>c</w:t>
      </w:r>
      <w:r w:rsidR="00176F4D">
        <w:rPr>
          <w:rFonts w:ascii="Times New Roman" w:hAnsi="Times New Roman" w:cs="Times New Roman"/>
        </w:rPr>
        <w:t>=8x10</w:t>
      </w:r>
      <w:r w:rsidR="00176F4D" w:rsidRPr="000E1A0F">
        <w:rPr>
          <w:rFonts w:ascii="Times New Roman" w:hAnsi="Times New Roman" w:cs="Times New Roman"/>
          <w:vertAlign w:val="superscript"/>
        </w:rPr>
        <w:t>-6</w:t>
      </w:r>
      <w:r w:rsidR="00176F4D">
        <w:rPr>
          <w:rFonts w:ascii="Times New Roman" w:hAnsi="Times New Roman" w:cs="Times New Roman"/>
        </w:rPr>
        <w:t xml:space="preserve">; E=250 GPa; </w:t>
      </w:r>
      <w:r w:rsidR="003272E2" w:rsidRPr="003272E2">
        <w:rPr>
          <w:rFonts w:ascii="Symbol" w:hAnsi="Symbol" w:cs="Times New Roman"/>
        </w:rPr>
        <w:t>n</w:t>
      </w:r>
      <w:r w:rsidR="003272E2">
        <w:rPr>
          <w:rFonts w:ascii="Times New Roman" w:hAnsi="Times New Roman" w:cs="Times New Roman"/>
        </w:rPr>
        <w:t xml:space="preserve">=0.3; </w:t>
      </w:r>
      <w:proofErr w:type="spellStart"/>
      <w:r w:rsidR="003272E2">
        <w:rPr>
          <w:rFonts w:ascii="Times New Roman" w:hAnsi="Times New Roman" w:cs="Times New Roman"/>
        </w:rPr>
        <w:t>t</w:t>
      </w:r>
      <w:r w:rsidR="003272E2" w:rsidRPr="003272E2">
        <w:rPr>
          <w:rFonts w:ascii="Times New Roman" w:hAnsi="Times New Roman" w:cs="Times New Roman"/>
          <w:vertAlign w:val="subscript"/>
        </w:rPr>
        <w:t>c</w:t>
      </w:r>
      <w:proofErr w:type="spellEnd"/>
      <w:r w:rsidR="003272E2">
        <w:rPr>
          <w:rFonts w:ascii="Times New Roman" w:hAnsi="Times New Roman" w:cs="Times New Roman"/>
        </w:rPr>
        <w:t>=0.1 cm; R</w:t>
      </w:r>
      <w:r w:rsidR="003272E2" w:rsidRPr="003272E2">
        <w:rPr>
          <w:rFonts w:ascii="Times New Roman" w:hAnsi="Times New Roman" w:cs="Times New Roman"/>
          <w:vertAlign w:val="subscript"/>
        </w:rPr>
        <w:t>i</w:t>
      </w:r>
      <w:r w:rsidR="003272E2">
        <w:rPr>
          <w:rFonts w:ascii="Times New Roman" w:hAnsi="Times New Roman" w:cs="Times New Roman"/>
        </w:rPr>
        <w:t xml:space="preserve">=0.55cm. Where is the hoop stress equal to zero? </w:t>
      </w:r>
    </w:p>
    <w:p w14:paraId="48E2AA33" w14:textId="77777777" w:rsidR="0057320B" w:rsidRDefault="0057320B" w:rsidP="005732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055D0C" w14:textId="2122316F" w:rsidR="0057320B" w:rsidRPr="0057320B" w:rsidRDefault="00CC5B8E" w:rsidP="005732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468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</w:t>
      </w:r>
      <w:r w:rsidRPr="0024685D">
        <w:rPr>
          <w:rFonts w:ascii="Times New Roman" w:hAnsi="Times New Roman" w:cs="Times New Roman"/>
        </w:rPr>
        <w:t xml:space="preserve"> pts) What are</w:t>
      </w:r>
      <w:r>
        <w:rPr>
          <w:rFonts w:ascii="Times New Roman" w:hAnsi="Times New Roman" w:cs="Times New Roman"/>
        </w:rPr>
        <w:t xml:space="preserve"> </w:t>
      </w:r>
      <w:r w:rsidRPr="0024685D">
        <w:rPr>
          <w:rFonts w:ascii="Times New Roman" w:hAnsi="Times New Roman" w:cs="Times New Roman"/>
        </w:rPr>
        <w:t xml:space="preserve">three ways that space is discretized for numerical solutions? </w:t>
      </w:r>
      <w:r>
        <w:rPr>
          <w:rFonts w:ascii="Times New Roman" w:hAnsi="Times New Roman" w:cs="Times New Roman"/>
        </w:rPr>
        <w:t xml:space="preserve">Name a strength or weakness of one of these types. </w:t>
      </w:r>
    </w:p>
    <w:p w14:paraId="6ED24093" w14:textId="3677026D" w:rsidR="0057320B" w:rsidRPr="0057320B" w:rsidRDefault="00C62DA4" w:rsidP="0057320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 pts) </w:t>
      </w:r>
      <w:r w:rsidR="00B00964" w:rsidRPr="00B00964">
        <w:rPr>
          <w:rFonts w:ascii="Times New Roman" w:hAnsi="Times New Roman" w:cs="Times New Roman"/>
        </w:rPr>
        <w:t>Define strain hardening. What causes strain hardening?</w:t>
      </w:r>
    </w:p>
    <w:p w14:paraId="222675DB" w14:textId="52E6F498" w:rsidR="0057320B" w:rsidRPr="0057320B" w:rsidRDefault="00C62DA4" w:rsidP="005732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B3EE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</w:t>
      </w:r>
      <w:r w:rsidR="00B00964">
        <w:rPr>
          <w:rFonts w:ascii="Times New Roman" w:hAnsi="Times New Roman" w:cs="Times New Roman"/>
        </w:rPr>
        <w:t xml:space="preserve">What three things must all fuel performance codes be able to do? </w:t>
      </w:r>
      <w:r w:rsidR="00CF054A">
        <w:rPr>
          <w:rFonts w:ascii="Times New Roman" w:hAnsi="Times New Roman" w:cs="Times New Roman"/>
        </w:rPr>
        <w:t>List two fuel performance codes currently being utilized.</w:t>
      </w:r>
    </w:p>
    <w:p w14:paraId="65FEB1BB" w14:textId="061A1B67" w:rsidR="0057320B" w:rsidRPr="0057320B" w:rsidRDefault="00C62DA4" w:rsidP="0057320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pts) </w:t>
      </w:r>
      <w:r w:rsidR="00B00964" w:rsidRPr="00B00964">
        <w:rPr>
          <w:rFonts w:ascii="Times New Roman" w:hAnsi="Times New Roman" w:cs="Times New Roman"/>
        </w:rPr>
        <w:t xml:space="preserve">Provide an example of a 0-D defect. Provide an example of a 3-D defect. </w:t>
      </w:r>
    </w:p>
    <w:p w14:paraId="0A0F3AD0" w14:textId="3BDD19CE" w:rsidR="0057320B" w:rsidRPr="0057320B" w:rsidRDefault="00C62DA4" w:rsidP="005732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F054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</w:t>
      </w:r>
      <w:r w:rsidRPr="00C62DA4">
        <w:rPr>
          <w:rFonts w:ascii="Times New Roman" w:hAnsi="Times New Roman" w:cs="Times New Roman"/>
        </w:rPr>
        <w:t>Describe the concept of microstructure-based fuel performance modeling and why it is beneficial.</w:t>
      </w:r>
    </w:p>
    <w:p w14:paraId="3A3B5C1F" w14:textId="1CE9C171" w:rsidR="00C62DA4" w:rsidRDefault="00C62DA4" w:rsidP="00C62D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B3EE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</w:t>
      </w:r>
      <w:r w:rsidRPr="00C62DA4">
        <w:rPr>
          <w:rFonts w:ascii="Times New Roman" w:hAnsi="Times New Roman" w:cs="Times New Roman"/>
        </w:rPr>
        <w:t xml:space="preserve">What leads to the possibility of oxide fuel pulverization/fragmentation in the HBS? How are scientists addressing this topic? </w:t>
      </w:r>
    </w:p>
    <w:p w14:paraId="0744C5FC" w14:textId="0727D0B6" w:rsidR="00712E4A" w:rsidRDefault="00712E4A" w:rsidP="00C62D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B3EE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</w:t>
      </w:r>
      <w:r w:rsidR="00BB3EEA">
        <w:rPr>
          <w:rFonts w:ascii="Times New Roman" w:hAnsi="Times New Roman" w:cs="Times New Roman"/>
        </w:rPr>
        <w:t xml:space="preserve">What is meant by microstructure and how is it tailored? </w:t>
      </w:r>
    </w:p>
    <w:p w14:paraId="35CA8026" w14:textId="0EE29A02" w:rsidR="000E1A0F" w:rsidRDefault="000E1A0F" w:rsidP="000E1A0F">
      <w:pPr>
        <w:ind w:left="360"/>
        <w:rPr>
          <w:rFonts w:ascii="Times New Roman" w:hAnsi="Times New Roman" w:cs="Times New Roman"/>
        </w:rPr>
      </w:pPr>
    </w:p>
    <w:p w14:paraId="263B084F" w14:textId="77777777" w:rsidR="000E1A0F" w:rsidRPr="000E1A0F" w:rsidRDefault="000E1A0F" w:rsidP="000E1A0F">
      <w:pPr>
        <w:ind w:left="360"/>
        <w:rPr>
          <w:rFonts w:ascii="Times New Roman" w:hAnsi="Times New Roman" w:cs="Times New Roman"/>
        </w:rPr>
      </w:pPr>
    </w:p>
    <w:sectPr w:rsidR="000E1A0F" w:rsidRPr="000E1A0F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F6B"/>
    <w:multiLevelType w:val="hybridMultilevel"/>
    <w:tmpl w:val="8ECA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566755">
    <w:abstractNumId w:val="3"/>
  </w:num>
  <w:num w:numId="2" w16cid:durableId="1953516412">
    <w:abstractNumId w:val="1"/>
  </w:num>
  <w:num w:numId="3" w16cid:durableId="1028947897">
    <w:abstractNumId w:val="2"/>
  </w:num>
  <w:num w:numId="4" w16cid:durableId="1860001547">
    <w:abstractNumId w:val="4"/>
  </w:num>
  <w:num w:numId="5" w16cid:durableId="1011688214">
    <w:abstractNumId w:val="10"/>
  </w:num>
  <w:num w:numId="6" w16cid:durableId="701319722">
    <w:abstractNumId w:val="5"/>
  </w:num>
  <w:num w:numId="7" w16cid:durableId="2076320617">
    <w:abstractNumId w:val="0"/>
  </w:num>
  <w:num w:numId="8" w16cid:durableId="1449277585">
    <w:abstractNumId w:val="12"/>
  </w:num>
  <w:num w:numId="9" w16cid:durableId="1132213474">
    <w:abstractNumId w:val="7"/>
  </w:num>
  <w:num w:numId="10" w16cid:durableId="1497769730">
    <w:abstractNumId w:val="9"/>
  </w:num>
  <w:num w:numId="11" w16cid:durableId="1725719484">
    <w:abstractNumId w:val="6"/>
  </w:num>
  <w:num w:numId="12" w16cid:durableId="1138181273">
    <w:abstractNumId w:val="11"/>
  </w:num>
  <w:num w:numId="13" w16cid:durableId="53104201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W. Beeler">
    <w15:presenceInfo w15:providerId="AD" w15:userId="S::benjamin.beeler@inl.gov::3c6aace1-7ab7-4fe7-aadb-aa5a21dcc7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672"/>
    <w:rsid w:val="000C1B56"/>
    <w:rsid w:val="000E1A0F"/>
    <w:rsid w:val="000E34D6"/>
    <w:rsid w:val="00163F7E"/>
    <w:rsid w:val="00176F4D"/>
    <w:rsid w:val="002516B6"/>
    <w:rsid w:val="002D1CE9"/>
    <w:rsid w:val="002F6A23"/>
    <w:rsid w:val="003272E2"/>
    <w:rsid w:val="00327F98"/>
    <w:rsid w:val="0034407B"/>
    <w:rsid w:val="0040295B"/>
    <w:rsid w:val="0044394C"/>
    <w:rsid w:val="00444CB6"/>
    <w:rsid w:val="00464209"/>
    <w:rsid w:val="0049589F"/>
    <w:rsid w:val="004F40C1"/>
    <w:rsid w:val="00522CA0"/>
    <w:rsid w:val="0057320B"/>
    <w:rsid w:val="005B7BCF"/>
    <w:rsid w:val="005F3E9A"/>
    <w:rsid w:val="006B5214"/>
    <w:rsid w:val="00706A51"/>
    <w:rsid w:val="00712E4A"/>
    <w:rsid w:val="00723500"/>
    <w:rsid w:val="00726739"/>
    <w:rsid w:val="00765546"/>
    <w:rsid w:val="00773706"/>
    <w:rsid w:val="00776064"/>
    <w:rsid w:val="00786222"/>
    <w:rsid w:val="007B178B"/>
    <w:rsid w:val="007D0B7E"/>
    <w:rsid w:val="007F2A4B"/>
    <w:rsid w:val="008B2228"/>
    <w:rsid w:val="00901E7F"/>
    <w:rsid w:val="009B0ABE"/>
    <w:rsid w:val="009F2AC4"/>
    <w:rsid w:val="00A10DBD"/>
    <w:rsid w:val="00AA518C"/>
    <w:rsid w:val="00AE0A7E"/>
    <w:rsid w:val="00B00964"/>
    <w:rsid w:val="00B25097"/>
    <w:rsid w:val="00B31E87"/>
    <w:rsid w:val="00BB3EEA"/>
    <w:rsid w:val="00BC179D"/>
    <w:rsid w:val="00C62DA4"/>
    <w:rsid w:val="00C907D7"/>
    <w:rsid w:val="00CC5B8E"/>
    <w:rsid w:val="00CF054A"/>
    <w:rsid w:val="00D65522"/>
    <w:rsid w:val="00D815C4"/>
    <w:rsid w:val="00DD1505"/>
    <w:rsid w:val="00DE5F60"/>
    <w:rsid w:val="00E32D92"/>
    <w:rsid w:val="00E7334C"/>
    <w:rsid w:val="00EA6265"/>
    <w:rsid w:val="00EC36E1"/>
    <w:rsid w:val="00FB078A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337</Words>
  <Characters>1849</Characters>
  <Application>Microsoft Office Word</Application>
  <DocSecurity>0</DocSecurity>
  <Lines>30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6</cp:revision>
  <cp:lastPrinted>2023-03-02T18:52:00Z</cp:lastPrinted>
  <dcterms:created xsi:type="dcterms:W3CDTF">2023-03-02T16:13:00Z</dcterms:created>
  <dcterms:modified xsi:type="dcterms:W3CDTF">2023-03-02T18:53:00Z</dcterms:modified>
</cp:coreProperties>
</file>