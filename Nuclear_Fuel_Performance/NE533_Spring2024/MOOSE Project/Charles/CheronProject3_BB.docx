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C368" w14:textId="77777777" w:rsidR="00AB15B8" w:rsidRPr="00AB15B8" w:rsidRDefault="00AB15B8" w:rsidP="00AB15B8">
      <w:pPr>
        <w:pStyle w:val="Footer"/>
        <w:tabs>
          <w:tab w:val="clear" w:pos="4320"/>
          <w:tab w:val="clear" w:pos="8640"/>
        </w:tabs>
        <w:spacing w:line="360" w:lineRule="auto"/>
      </w:pPr>
    </w:p>
    <w:p w14:paraId="0CFC3218" w14:textId="77777777" w:rsidR="00AB15B8" w:rsidRPr="00AB15B8" w:rsidRDefault="00AB15B8" w:rsidP="00AB15B8">
      <w:pPr>
        <w:spacing w:line="360" w:lineRule="auto"/>
        <w:rPr>
          <w:rFonts w:ascii="Times New Roman" w:hAnsi="Times New Roman" w:cs="Times New Roman"/>
        </w:rPr>
      </w:pPr>
    </w:p>
    <w:p w14:paraId="421A76DE" w14:textId="77777777" w:rsidR="00AB15B8" w:rsidRPr="00AB15B8" w:rsidRDefault="00AB15B8" w:rsidP="00AB15B8">
      <w:pPr>
        <w:spacing w:line="360" w:lineRule="auto"/>
        <w:rPr>
          <w:rFonts w:ascii="Times New Roman" w:hAnsi="Times New Roman" w:cs="Times New Roman"/>
        </w:rPr>
      </w:pPr>
    </w:p>
    <w:p w14:paraId="77D6AA4B" w14:textId="1D3530B2" w:rsidR="00AB15B8" w:rsidRPr="006770F2" w:rsidRDefault="00AB15B8" w:rsidP="006770F2">
      <w:pPr>
        <w:pStyle w:val="Heading2"/>
        <w:spacing w:line="480" w:lineRule="auto"/>
        <w:jc w:val="center"/>
        <w:rPr>
          <w:smallCaps/>
          <w:u w:val="none"/>
        </w:rPr>
      </w:pPr>
      <w:r>
        <w:rPr>
          <w:smallCaps/>
          <w:u w:val="none"/>
        </w:rPr>
        <w:t>NE 5</w:t>
      </w:r>
      <w:r w:rsidR="006F3463">
        <w:rPr>
          <w:smallCaps/>
          <w:u w:val="none"/>
        </w:rPr>
        <w:t>33</w:t>
      </w:r>
      <w:r>
        <w:rPr>
          <w:smallCaps/>
          <w:u w:val="none"/>
        </w:rPr>
        <w:t xml:space="preserve">-001 </w:t>
      </w:r>
      <w:commentRangeStart w:id="0"/>
      <w:r w:rsidR="006F3463">
        <w:rPr>
          <w:smallCaps/>
          <w:u w:val="none"/>
        </w:rPr>
        <w:t xml:space="preserve">project </w:t>
      </w:r>
      <w:r w:rsidR="00B91578">
        <w:rPr>
          <w:smallCaps/>
          <w:u w:val="none"/>
        </w:rPr>
        <w:t>2</w:t>
      </w:r>
      <w:r w:rsidR="006F3463">
        <w:rPr>
          <w:smallCaps/>
          <w:u w:val="none"/>
        </w:rPr>
        <w:t xml:space="preserve"> Report</w:t>
      </w:r>
      <w:commentRangeEnd w:id="0"/>
      <w:r w:rsidR="00987EF3">
        <w:rPr>
          <w:rStyle w:val="CommentReference"/>
          <w:rFonts w:asciiTheme="minorHAnsi" w:eastAsiaTheme="minorHAnsi" w:hAnsiTheme="minorHAnsi" w:cstheme="minorBidi"/>
          <w:b w:val="0"/>
          <w:bCs w:val="0"/>
          <w:kern w:val="2"/>
          <w:u w:val="none"/>
          <w14:ligatures w14:val="standardContextual"/>
        </w:rPr>
        <w:commentReference w:id="0"/>
      </w:r>
    </w:p>
    <w:p w14:paraId="1FD93085" w14:textId="77777777" w:rsidR="00524316" w:rsidRDefault="00524316" w:rsidP="00AB15B8">
      <w:pPr>
        <w:spacing w:line="360" w:lineRule="auto"/>
        <w:rPr>
          <w:rFonts w:ascii="Times New Roman" w:hAnsi="Times New Roman" w:cs="Times New Roman"/>
          <w:smallCaps/>
          <w:sz w:val="24"/>
          <w:szCs w:val="24"/>
        </w:rPr>
      </w:pPr>
    </w:p>
    <w:p w14:paraId="58F05C09" w14:textId="77777777" w:rsidR="006770F2" w:rsidRDefault="006770F2" w:rsidP="00AB15B8">
      <w:pPr>
        <w:spacing w:line="360" w:lineRule="auto"/>
        <w:rPr>
          <w:rFonts w:ascii="Times New Roman" w:hAnsi="Times New Roman" w:cs="Times New Roman"/>
          <w:smallCaps/>
          <w:sz w:val="24"/>
          <w:szCs w:val="24"/>
        </w:rPr>
      </w:pPr>
    </w:p>
    <w:p w14:paraId="64202FF5" w14:textId="3DCCF68B" w:rsidR="00524316" w:rsidRDefault="006770F2" w:rsidP="006770F2">
      <w:pPr>
        <w:spacing w:line="360" w:lineRule="auto"/>
        <w:jc w:val="center"/>
        <w:rPr>
          <w:rFonts w:ascii="Times New Roman" w:hAnsi="Times New Roman" w:cs="Times New Roman"/>
          <w:smallCaps/>
          <w:sz w:val="24"/>
          <w:szCs w:val="24"/>
        </w:rPr>
      </w:pPr>
      <w:r>
        <w:rPr>
          <w:noProof/>
        </w:rPr>
        <w:drawing>
          <wp:inline distT="0" distB="0" distL="0" distR="0" wp14:anchorId="1A3AD19C" wp14:editId="3B5C74F5">
            <wp:extent cx="2867025" cy="2767330"/>
            <wp:effectExtent l="0" t="0" r="9525" b="0"/>
            <wp:docPr id="30349594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5945" name="Picture 2" descr="A logo of a universit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135" cy="2775158"/>
                    </a:xfrm>
                    <a:prstGeom prst="rect">
                      <a:avLst/>
                    </a:prstGeom>
                    <a:noFill/>
                    <a:ln>
                      <a:noFill/>
                    </a:ln>
                  </pic:spPr>
                </pic:pic>
              </a:graphicData>
            </a:graphic>
          </wp:inline>
        </w:drawing>
      </w:r>
    </w:p>
    <w:p w14:paraId="76552185" w14:textId="77777777" w:rsidR="00AB15B8" w:rsidRDefault="00AB15B8" w:rsidP="00AB15B8">
      <w:pPr>
        <w:spacing w:line="360" w:lineRule="auto"/>
        <w:rPr>
          <w:rFonts w:ascii="Times New Roman" w:hAnsi="Times New Roman" w:cs="Times New Roman"/>
          <w:smallCaps/>
          <w:sz w:val="24"/>
          <w:szCs w:val="24"/>
        </w:rPr>
      </w:pPr>
    </w:p>
    <w:p w14:paraId="7744A8C8" w14:textId="77777777" w:rsidR="006770F2" w:rsidRDefault="006770F2" w:rsidP="00AB15B8">
      <w:pPr>
        <w:spacing w:line="360" w:lineRule="auto"/>
        <w:rPr>
          <w:rFonts w:ascii="Times New Roman" w:hAnsi="Times New Roman" w:cs="Times New Roman"/>
          <w:smallCaps/>
          <w:sz w:val="24"/>
          <w:szCs w:val="24"/>
        </w:rPr>
      </w:pPr>
    </w:p>
    <w:p w14:paraId="550F5E0D" w14:textId="38C6A919"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Due Date: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00D33ACD">
        <w:rPr>
          <w:rFonts w:ascii="Times New Roman" w:hAnsi="Times New Roman" w:cs="Times New Roman"/>
          <w:smallCaps/>
          <w:sz w:val="24"/>
          <w:szCs w:val="24"/>
        </w:rPr>
        <w:t>April</w:t>
      </w:r>
      <w:r w:rsidRPr="00AB15B8">
        <w:rPr>
          <w:rFonts w:ascii="Times New Roman" w:hAnsi="Times New Roman" w:cs="Times New Roman"/>
          <w:smallCaps/>
          <w:sz w:val="24"/>
          <w:szCs w:val="24"/>
        </w:rPr>
        <w:t xml:space="preserve"> </w:t>
      </w:r>
      <w:r w:rsidR="00B91578">
        <w:rPr>
          <w:rFonts w:ascii="Times New Roman" w:hAnsi="Times New Roman" w:cs="Times New Roman"/>
          <w:smallCaps/>
          <w:sz w:val="24"/>
          <w:szCs w:val="24"/>
        </w:rPr>
        <w:t>2</w:t>
      </w:r>
      <w:r w:rsidR="00D33ACD">
        <w:rPr>
          <w:rFonts w:ascii="Times New Roman" w:hAnsi="Times New Roman" w:cs="Times New Roman"/>
          <w:smallCaps/>
          <w:sz w:val="24"/>
          <w:szCs w:val="24"/>
        </w:rPr>
        <w:t>6</w:t>
      </w:r>
      <w:r w:rsidR="00D33ACD">
        <w:rPr>
          <w:rFonts w:ascii="Times New Roman" w:hAnsi="Times New Roman" w:cs="Times New Roman"/>
          <w:smallCaps/>
          <w:sz w:val="24"/>
          <w:szCs w:val="24"/>
          <w:vertAlign w:val="superscript"/>
        </w:rPr>
        <w:t>th</w:t>
      </w:r>
      <w:r w:rsidRPr="00AB15B8">
        <w:rPr>
          <w:rFonts w:ascii="Times New Roman" w:hAnsi="Times New Roman" w:cs="Times New Roman"/>
          <w:smallCaps/>
          <w:sz w:val="24"/>
          <w:szCs w:val="24"/>
        </w:rPr>
        <w:t>, 202</w:t>
      </w:r>
      <w:r w:rsidR="006F3463">
        <w:rPr>
          <w:rFonts w:ascii="Times New Roman" w:hAnsi="Times New Roman" w:cs="Times New Roman"/>
          <w:smallCaps/>
          <w:sz w:val="24"/>
          <w:szCs w:val="24"/>
        </w:rPr>
        <w:t>4</w:t>
      </w:r>
    </w:p>
    <w:p w14:paraId="4997EB5E" w14:textId="77777777"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Name: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Charles Cheron</w:t>
      </w:r>
    </w:p>
    <w:p w14:paraId="6DC9896C" w14:textId="55312DE2"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Email:</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cmcheron@ncsu.edu</w:t>
      </w:r>
    </w:p>
    <w:p w14:paraId="7C5A6EF8" w14:textId="14620286"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Instructor: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Dr. </w:t>
      </w:r>
      <w:r w:rsidR="006F3463">
        <w:rPr>
          <w:rFonts w:ascii="Times New Roman" w:hAnsi="Times New Roman" w:cs="Times New Roman"/>
          <w:smallCaps/>
          <w:sz w:val="24"/>
          <w:szCs w:val="24"/>
        </w:rPr>
        <w:t>Benjamin Beeler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p>
    <w:p w14:paraId="1061672E" w14:textId="46C170A9" w:rsidR="000418B7" w:rsidRDefault="006F3463" w:rsidP="00B91578">
      <w:r>
        <w:rPr>
          <w:rFonts w:ascii="Times New Roman" w:hAnsi="Times New Roman" w:cs="Times New Roman"/>
        </w:rPr>
        <w:br w:type="page"/>
      </w:r>
      <w:r>
        <w:rPr>
          <w:rFonts w:ascii="Times New Roman" w:hAnsi="Times New Roman" w:cs="Times New Roman"/>
        </w:rPr>
        <w:lastRenderedPageBreak/>
        <w:tab/>
      </w:r>
      <w:r w:rsidR="000418B7">
        <w:t xml:space="preserve"> </w:t>
      </w:r>
    </w:p>
    <w:p w14:paraId="06684B8B" w14:textId="77777777" w:rsidR="006C2223" w:rsidRPr="00D07F4F" w:rsidRDefault="006C2223" w:rsidP="000418B7">
      <w:pPr>
        <w:pStyle w:val="ListParagraph"/>
        <w:rPr>
          <w:rFonts w:ascii="Times New Roman" w:hAnsi="Times New Roman" w:cs="Times New Roman"/>
        </w:rPr>
      </w:pPr>
    </w:p>
    <w:p w14:paraId="74DE7CF4" w14:textId="4BCD2BB7" w:rsidR="00B91578" w:rsidRDefault="00B91578">
      <w:pPr>
        <w:pStyle w:val="Heading2"/>
      </w:pPr>
      <w:r>
        <w:t>Project 1</w:t>
      </w:r>
    </w:p>
    <w:p w14:paraId="3903D39F" w14:textId="3B9C2205" w:rsidR="00B91578" w:rsidRDefault="00B91578" w:rsidP="00B91578">
      <w:pPr>
        <w:rPr>
          <w:rFonts w:ascii="Times New Roman" w:hAnsi="Times New Roman" w:cs="Times New Roman"/>
        </w:rPr>
      </w:pPr>
      <w:r>
        <w:rPr>
          <w:rFonts w:ascii="Times New Roman" w:hAnsi="Times New Roman" w:cs="Times New Roman"/>
        </w:rPr>
        <w:t>This report summarizes the findings of Projects 1</w:t>
      </w:r>
      <w:r w:rsidR="00D33ACD">
        <w:rPr>
          <w:rFonts w:ascii="Times New Roman" w:hAnsi="Times New Roman" w:cs="Times New Roman"/>
        </w:rPr>
        <w:t>,</w:t>
      </w:r>
      <w:r>
        <w:rPr>
          <w:rFonts w:ascii="Times New Roman" w:hAnsi="Times New Roman" w:cs="Times New Roman"/>
        </w:rPr>
        <w:t>2</w:t>
      </w:r>
      <w:r w:rsidR="00D33ACD">
        <w:rPr>
          <w:rFonts w:ascii="Times New Roman" w:hAnsi="Times New Roman" w:cs="Times New Roman"/>
        </w:rPr>
        <w:t>, and 3</w:t>
      </w:r>
      <w:r>
        <w:rPr>
          <w:rFonts w:ascii="Times New Roman" w:hAnsi="Times New Roman" w:cs="Times New Roman"/>
        </w:rPr>
        <w:t xml:space="preserve"> for NE 533- Fuel Performance. A description of input file creation is provided, and sources are given for quantities not sourced from </w:t>
      </w:r>
      <w:r w:rsidR="00843825">
        <w:rPr>
          <w:rFonts w:ascii="Times New Roman" w:hAnsi="Times New Roman" w:cs="Times New Roman"/>
        </w:rPr>
        <w:t>L</w:t>
      </w:r>
      <w:r>
        <w:rPr>
          <w:rFonts w:ascii="Times New Roman" w:hAnsi="Times New Roman" w:cs="Times New Roman"/>
        </w:rPr>
        <w:t xml:space="preserve">ecture notes. The modeling results are organized by case, summarized, and analyzed, and compared to one another. There are 4 cases, found in Table 1 below. The results follow what we expect based on the input file changes, namely that a </w:t>
      </w:r>
      <w:commentRangeStart w:id="1"/>
      <w:r>
        <w:rPr>
          <w:rFonts w:ascii="Times New Roman" w:hAnsi="Times New Roman" w:cs="Times New Roman"/>
        </w:rPr>
        <w:t xml:space="preserve">temperature dependent fuel and gap thermal conductivity </w:t>
      </w:r>
      <w:commentRangeEnd w:id="1"/>
      <w:r w:rsidR="00987EF3">
        <w:rPr>
          <w:rStyle w:val="CommentReference"/>
        </w:rPr>
        <w:commentReference w:id="1"/>
      </w:r>
      <w:r>
        <w:rPr>
          <w:rFonts w:ascii="Times New Roman" w:hAnsi="Times New Roman" w:cs="Times New Roman"/>
        </w:rPr>
        <w:t>increases maximum fuel temperature in both transient and steady state cases. The transient cases show the effect of linear heat rate changes on temperature profiles in the fuel pin.</w:t>
      </w:r>
    </w:p>
    <w:p w14:paraId="62DA4AEF" w14:textId="77777777" w:rsidR="00B91578" w:rsidRDefault="00B91578" w:rsidP="00B91578">
      <w:pPr>
        <w:jc w:val="center"/>
        <w:rPr>
          <w:rFonts w:ascii="Times New Roman" w:hAnsi="Times New Roman" w:cs="Times New Roman"/>
        </w:rPr>
      </w:pPr>
      <w:r>
        <w:rPr>
          <w:rFonts w:ascii="Times New Roman" w:hAnsi="Times New Roman" w:cs="Times New Roman"/>
        </w:rPr>
        <w:t>Table 1: Project 1 Modeled MOOSE cases</w:t>
      </w:r>
    </w:p>
    <w:tbl>
      <w:tblPr>
        <w:tblStyle w:val="TableGrid"/>
        <w:tblW w:w="0" w:type="auto"/>
        <w:tblLook w:val="04A0" w:firstRow="1" w:lastRow="0" w:firstColumn="1" w:lastColumn="0" w:noHBand="0" w:noVBand="1"/>
      </w:tblPr>
      <w:tblGrid>
        <w:gridCol w:w="4675"/>
        <w:gridCol w:w="4675"/>
      </w:tblGrid>
      <w:tr w:rsidR="00B91578" w14:paraId="2002C874" w14:textId="77777777" w:rsidTr="00340E65">
        <w:tc>
          <w:tcPr>
            <w:tcW w:w="4675" w:type="dxa"/>
          </w:tcPr>
          <w:p w14:paraId="6B799A4C" w14:textId="77777777" w:rsidR="00B91578" w:rsidRDefault="00B91578" w:rsidP="00340E65">
            <w:pPr>
              <w:jc w:val="center"/>
              <w:rPr>
                <w:rFonts w:ascii="Times New Roman" w:hAnsi="Times New Roman" w:cs="Times New Roman"/>
              </w:rPr>
            </w:pPr>
            <w:r>
              <w:rPr>
                <w:rFonts w:ascii="Times New Roman" w:hAnsi="Times New Roman" w:cs="Times New Roman"/>
              </w:rPr>
              <w:t>Case Number</w:t>
            </w:r>
          </w:p>
        </w:tc>
        <w:tc>
          <w:tcPr>
            <w:tcW w:w="4675" w:type="dxa"/>
          </w:tcPr>
          <w:p w14:paraId="33214FE5" w14:textId="77777777" w:rsidR="00B91578" w:rsidRDefault="00B91578" w:rsidP="00340E65">
            <w:pPr>
              <w:jc w:val="center"/>
              <w:rPr>
                <w:rFonts w:ascii="Times New Roman" w:hAnsi="Times New Roman" w:cs="Times New Roman"/>
              </w:rPr>
            </w:pPr>
            <w:r>
              <w:rPr>
                <w:rFonts w:ascii="Times New Roman" w:hAnsi="Times New Roman" w:cs="Times New Roman"/>
              </w:rPr>
              <w:t>Description</w:t>
            </w:r>
          </w:p>
        </w:tc>
      </w:tr>
      <w:tr w:rsidR="00B91578" w14:paraId="5E6F975C" w14:textId="77777777" w:rsidTr="00340E65">
        <w:tc>
          <w:tcPr>
            <w:tcW w:w="4675" w:type="dxa"/>
          </w:tcPr>
          <w:p w14:paraId="25D0CFD3" w14:textId="77777777" w:rsidR="00B91578" w:rsidRDefault="00B91578" w:rsidP="00340E65">
            <w:pPr>
              <w:jc w:val="center"/>
              <w:rPr>
                <w:rFonts w:ascii="Times New Roman" w:hAnsi="Times New Roman" w:cs="Times New Roman"/>
              </w:rPr>
            </w:pPr>
            <w:r>
              <w:rPr>
                <w:rFonts w:ascii="Times New Roman" w:hAnsi="Times New Roman" w:cs="Times New Roman"/>
              </w:rPr>
              <w:t>Case 1</w:t>
            </w:r>
          </w:p>
        </w:tc>
        <w:tc>
          <w:tcPr>
            <w:tcW w:w="4675" w:type="dxa"/>
          </w:tcPr>
          <w:p w14:paraId="56C1A8A5"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constant fuel thermal conductivity</w:t>
            </w:r>
          </w:p>
        </w:tc>
      </w:tr>
      <w:tr w:rsidR="00B91578" w14:paraId="63510AB1" w14:textId="77777777" w:rsidTr="00340E65">
        <w:tc>
          <w:tcPr>
            <w:tcW w:w="4675" w:type="dxa"/>
          </w:tcPr>
          <w:p w14:paraId="7A0E80F5" w14:textId="77777777" w:rsidR="00B91578" w:rsidRDefault="00B91578" w:rsidP="00340E65">
            <w:pPr>
              <w:jc w:val="center"/>
              <w:rPr>
                <w:rFonts w:ascii="Times New Roman" w:hAnsi="Times New Roman" w:cs="Times New Roman"/>
              </w:rPr>
            </w:pPr>
            <w:r>
              <w:rPr>
                <w:rFonts w:ascii="Times New Roman" w:hAnsi="Times New Roman" w:cs="Times New Roman"/>
              </w:rPr>
              <w:t>Case 2</w:t>
            </w:r>
          </w:p>
        </w:tc>
        <w:tc>
          <w:tcPr>
            <w:tcW w:w="4675" w:type="dxa"/>
          </w:tcPr>
          <w:p w14:paraId="19761D5C"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temperature dependent thermal conductivity in Equations 1 and 2</w:t>
            </w:r>
          </w:p>
        </w:tc>
      </w:tr>
      <w:tr w:rsidR="00B91578" w14:paraId="0B041613" w14:textId="77777777" w:rsidTr="00340E65">
        <w:tc>
          <w:tcPr>
            <w:tcW w:w="4675" w:type="dxa"/>
          </w:tcPr>
          <w:p w14:paraId="371411F3" w14:textId="77777777" w:rsidR="00B91578" w:rsidRDefault="00B91578" w:rsidP="00340E65">
            <w:pPr>
              <w:jc w:val="center"/>
              <w:rPr>
                <w:rFonts w:ascii="Times New Roman" w:hAnsi="Times New Roman" w:cs="Times New Roman"/>
              </w:rPr>
            </w:pPr>
            <w:r>
              <w:rPr>
                <w:rFonts w:ascii="Times New Roman" w:hAnsi="Times New Roman" w:cs="Times New Roman"/>
              </w:rPr>
              <w:t>Case 3</w:t>
            </w:r>
          </w:p>
        </w:tc>
        <w:tc>
          <w:tcPr>
            <w:tcW w:w="4675" w:type="dxa"/>
          </w:tcPr>
          <w:p w14:paraId="18017577"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constant fuel thermal conductivity</w:t>
            </w:r>
          </w:p>
        </w:tc>
      </w:tr>
      <w:tr w:rsidR="00B91578" w14:paraId="51358597" w14:textId="77777777" w:rsidTr="00340E65">
        <w:tc>
          <w:tcPr>
            <w:tcW w:w="4675" w:type="dxa"/>
          </w:tcPr>
          <w:p w14:paraId="36CF8116" w14:textId="77777777" w:rsidR="00B91578" w:rsidRDefault="00B91578" w:rsidP="00340E65">
            <w:pPr>
              <w:jc w:val="center"/>
              <w:rPr>
                <w:rFonts w:ascii="Times New Roman" w:hAnsi="Times New Roman" w:cs="Times New Roman"/>
              </w:rPr>
            </w:pPr>
            <w:r>
              <w:rPr>
                <w:rFonts w:ascii="Times New Roman" w:hAnsi="Times New Roman" w:cs="Times New Roman"/>
              </w:rPr>
              <w:t>Case 4</w:t>
            </w:r>
          </w:p>
        </w:tc>
        <w:tc>
          <w:tcPr>
            <w:tcW w:w="4675" w:type="dxa"/>
          </w:tcPr>
          <w:p w14:paraId="51980CF2"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temperature dependent fuel thermal conductivity in in Equations 1 and 2</w:t>
            </w:r>
          </w:p>
        </w:tc>
      </w:tr>
    </w:tbl>
    <w:p w14:paraId="0D52DE5B" w14:textId="77777777" w:rsidR="00B91578" w:rsidRDefault="00B91578" w:rsidP="00B91578">
      <w:pPr>
        <w:rPr>
          <w:rFonts w:ascii="Times New Roman" w:hAnsi="Times New Roman" w:cs="Times New Roman"/>
        </w:rPr>
      </w:pPr>
    </w:p>
    <w:p w14:paraId="3F28FD22" w14:textId="77777777" w:rsidR="00B91578" w:rsidRPr="00F1421E" w:rsidRDefault="00000000" w:rsidP="00B91578">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7.5408+17.629T+3.6142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Equation 1</m:t>
              </m:r>
            </m:e>
          </m:d>
          <m:r>
            <w:rPr>
              <w:rFonts w:ascii="Cambria Math" w:hAnsi="Cambria Math" w:cs="Times New Roman"/>
            </w:rPr>
            <m:t>(Reference 1)</m:t>
          </m:r>
        </m:oMath>
      </m:oMathPara>
    </w:p>
    <w:p w14:paraId="2283E469" w14:textId="77777777" w:rsidR="00B91578" w:rsidRPr="00F1421E" w:rsidRDefault="00000000" w:rsidP="00B91578">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16*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0.79</m:t>
              </m:r>
            </m:sup>
          </m:sSup>
          <m:r>
            <w:rPr>
              <w:rFonts w:ascii="Cambria Math" w:eastAsiaTheme="minorEastAsia"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Equation 2</m:t>
              </m:r>
            </m:e>
          </m:d>
          <m:r>
            <w:rPr>
              <w:rFonts w:ascii="Cambria Math" w:hAnsi="Cambria Math" w:cs="Times New Roman"/>
            </w:rPr>
            <m:t>(Reference 1)</m:t>
          </m:r>
        </m:oMath>
      </m:oMathPara>
    </w:p>
    <w:p w14:paraId="38DE4891" w14:textId="77777777" w:rsidR="00B91578" w:rsidRDefault="00B91578" w:rsidP="00B91578">
      <w:pPr>
        <w:jc w:val="center"/>
        <w:rPr>
          <w:rFonts w:ascii="Times New Roman" w:hAnsi="Times New Roman" w:cs="Times New Roman"/>
        </w:rPr>
      </w:pPr>
      <m:oMathPara>
        <m:oMath>
          <m:r>
            <w:rPr>
              <w:rFonts w:ascii="Cambria Math" w:hAnsi="Cambria Math" w:cs="Times New Roman"/>
            </w:rPr>
            <m:t>LHR=250*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t-20</m:t>
                          </m:r>
                        </m:e>
                      </m:d>
                    </m:e>
                    <m:sup>
                      <m:r>
                        <w:rPr>
                          <w:rFonts w:ascii="Cambria Math" w:hAnsi="Cambria Math" w:cs="Times New Roman"/>
                        </w:rPr>
                        <m:t>2</m:t>
                      </m:r>
                    </m:sup>
                  </m:sSup>
                </m:num>
                <m:den>
                  <m:r>
                    <w:rPr>
                      <w:rFonts w:ascii="Cambria Math" w:hAnsi="Cambria Math" w:cs="Times New Roman"/>
                    </w:rPr>
                    <m:t>10</m:t>
                  </m:r>
                </m:den>
              </m:f>
            </m:sup>
          </m:sSup>
          <m:r>
            <w:rPr>
              <w:rFonts w:ascii="Cambria Math" w:hAnsi="Cambria Math" w:cs="Times New Roman"/>
            </w:rPr>
            <m:t xml:space="preserve">+150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 xml:space="preserve">     (Equation 3)</m:t>
          </m:r>
        </m:oMath>
      </m:oMathPara>
    </w:p>
    <w:p w14:paraId="4292B3E6" w14:textId="1EEF4BAB" w:rsidR="00B91578" w:rsidRDefault="00B91578" w:rsidP="00B91578">
      <w:pPr>
        <w:rPr>
          <w:rFonts w:ascii="Times New Roman" w:hAnsi="Times New Roman" w:cs="Times New Roman"/>
        </w:rPr>
      </w:pPr>
      <w:r>
        <w:rPr>
          <w:rFonts w:ascii="Times New Roman" w:hAnsi="Times New Roman" w:cs="Times New Roman"/>
        </w:rPr>
        <w:tab/>
        <w:t>The geometry of the model is shown in Figure 1 below. It is a 2-dimensional axisymmetric system about the Y axis. This effectively models a cylinder. The material properties are sourced from the lecture notes for the cladding and fuel thermal conductivities. The fuel was taken to be UO</w:t>
      </w:r>
      <w:r>
        <w:rPr>
          <w:rFonts w:ascii="Times New Roman" w:hAnsi="Times New Roman" w:cs="Times New Roman"/>
          <w:vertAlign w:val="subscript"/>
        </w:rPr>
        <w:t>2</w:t>
      </w:r>
      <w:r>
        <w:rPr>
          <w:rFonts w:ascii="Times New Roman" w:hAnsi="Times New Roman" w:cs="Times New Roman"/>
        </w:rPr>
        <w:t xml:space="preserve"> and the cladding to be Zirconium, as these are prototypical materials in LWR fuel. The gap was taken to be Helium, with properties for specific heat and density taken from Reference 2. The constant material quantities provided were taken from the </w:t>
      </w:r>
      <w:r w:rsidR="00D33ACD">
        <w:rPr>
          <w:rFonts w:ascii="Times New Roman" w:hAnsi="Times New Roman" w:cs="Times New Roman"/>
        </w:rPr>
        <w:t xml:space="preserve">lecture notes (Reference 1) or online sources (Reference 2). </w:t>
      </w:r>
      <w:r>
        <w:rPr>
          <w:rFonts w:ascii="Times New Roman" w:hAnsi="Times New Roman" w:cs="Times New Roman"/>
        </w:rPr>
        <w:t>These are shown below in Table 2.</w:t>
      </w:r>
    </w:p>
    <w:p w14:paraId="110C5480" w14:textId="77777777" w:rsidR="00B91578" w:rsidRDefault="00B91578" w:rsidP="00B91578">
      <w:pPr>
        <w:jc w:val="center"/>
        <w:rPr>
          <w:rFonts w:ascii="Times New Roman" w:hAnsi="Times New Roman" w:cs="Times New Roman"/>
        </w:rPr>
      </w:pPr>
      <w:r>
        <w:rPr>
          <w:rFonts w:ascii="Times New Roman" w:hAnsi="Times New Roman" w:cs="Times New Roman"/>
        </w:rPr>
        <w:t>Table 2: Material Constants in Fuel model</w:t>
      </w:r>
    </w:p>
    <w:tbl>
      <w:tblPr>
        <w:tblStyle w:val="TableGrid"/>
        <w:tblW w:w="0" w:type="auto"/>
        <w:tblLook w:val="04A0" w:firstRow="1" w:lastRow="0" w:firstColumn="1" w:lastColumn="0" w:noHBand="0" w:noVBand="1"/>
      </w:tblPr>
      <w:tblGrid>
        <w:gridCol w:w="2337"/>
        <w:gridCol w:w="2337"/>
        <w:gridCol w:w="2338"/>
        <w:gridCol w:w="2338"/>
      </w:tblGrid>
      <w:tr w:rsidR="00B91578" w14:paraId="3B945F60" w14:textId="77777777" w:rsidTr="00340E65">
        <w:tc>
          <w:tcPr>
            <w:tcW w:w="2337" w:type="dxa"/>
          </w:tcPr>
          <w:p w14:paraId="21127317" w14:textId="77777777" w:rsidR="00B91578" w:rsidRDefault="00B91578" w:rsidP="00340E65">
            <w:pPr>
              <w:jc w:val="center"/>
              <w:rPr>
                <w:rFonts w:ascii="Times New Roman" w:hAnsi="Times New Roman" w:cs="Times New Roman"/>
              </w:rPr>
            </w:pPr>
            <w:r>
              <w:rPr>
                <w:rFonts w:ascii="Times New Roman" w:hAnsi="Times New Roman" w:cs="Times New Roman"/>
              </w:rPr>
              <w:t>Material</w:t>
            </w:r>
          </w:p>
        </w:tc>
        <w:tc>
          <w:tcPr>
            <w:tcW w:w="2337" w:type="dxa"/>
          </w:tcPr>
          <w:p w14:paraId="5BD602DC"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Thermal Conductivity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oMath>
          </w:p>
        </w:tc>
        <w:tc>
          <w:tcPr>
            <w:tcW w:w="2338" w:type="dxa"/>
          </w:tcPr>
          <w:p w14:paraId="3C389308"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Density </w:t>
            </w:r>
            <m:oMath>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g</m:t>
                      </m:r>
                      <m:ctrlPr>
                        <w:rPr>
                          <w:rFonts w:ascii="Cambria Math" w:eastAsiaTheme="minorEastAsia" w:hAnsi="Cambria Math" w:cs="Times New Roman"/>
                          <w:i/>
                        </w:rPr>
                      </m:ctrlP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ctrlPr>
                    <w:rPr>
                      <w:rFonts w:ascii="Cambria Math" w:hAnsi="Cambria Math" w:cs="Times New Roman"/>
                      <w:i/>
                    </w:rPr>
                  </m:ctrlPr>
                </m:e>
              </m:d>
            </m:oMath>
          </w:p>
        </w:tc>
        <w:tc>
          <w:tcPr>
            <w:tcW w:w="2338" w:type="dxa"/>
          </w:tcPr>
          <w:p w14:paraId="616D5CF7"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Specific Heat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g-K</m:t>
                      </m:r>
                    </m:den>
                  </m:f>
                </m:e>
              </m:d>
            </m:oMath>
          </w:p>
        </w:tc>
      </w:tr>
      <w:tr w:rsidR="00B91578" w14:paraId="4B2556F1" w14:textId="77777777" w:rsidTr="00340E65">
        <w:tc>
          <w:tcPr>
            <w:tcW w:w="2337" w:type="dxa"/>
          </w:tcPr>
          <w:p w14:paraId="461BB214" w14:textId="77777777" w:rsidR="00B91578" w:rsidRDefault="00B91578" w:rsidP="00340E65">
            <w:pPr>
              <w:jc w:val="center"/>
              <w:rPr>
                <w:rFonts w:ascii="Times New Roman" w:hAnsi="Times New Roman" w:cs="Times New Roman"/>
              </w:rPr>
            </w:pPr>
            <w:r>
              <w:rPr>
                <w:rFonts w:ascii="Times New Roman" w:hAnsi="Times New Roman" w:cs="Times New Roman"/>
              </w:rPr>
              <w:t>Fuel</w:t>
            </w:r>
          </w:p>
        </w:tc>
        <w:tc>
          <w:tcPr>
            <w:tcW w:w="2337" w:type="dxa"/>
          </w:tcPr>
          <w:p w14:paraId="2F8B78B1" w14:textId="77777777" w:rsidR="00B91578" w:rsidRDefault="00B91578" w:rsidP="00340E65">
            <w:pPr>
              <w:jc w:val="center"/>
              <w:rPr>
                <w:rFonts w:ascii="Times New Roman" w:hAnsi="Times New Roman" w:cs="Times New Roman"/>
              </w:rPr>
            </w:pPr>
            <w:r>
              <w:rPr>
                <w:rFonts w:ascii="Times New Roman" w:hAnsi="Times New Roman" w:cs="Times New Roman"/>
              </w:rPr>
              <w:t>0.03</w:t>
            </w:r>
          </w:p>
        </w:tc>
        <w:tc>
          <w:tcPr>
            <w:tcW w:w="2338" w:type="dxa"/>
          </w:tcPr>
          <w:p w14:paraId="14A1E676" w14:textId="77777777" w:rsidR="00B91578" w:rsidRDefault="00B91578" w:rsidP="00340E65">
            <w:pPr>
              <w:jc w:val="center"/>
              <w:rPr>
                <w:rFonts w:ascii="Times New Roman" w:hAnsi="Times New Roman" w:cs="Times New Roman"/>
              </w:rPr>
            </w:pPr>
            <w:r>
              <w:rPr>
                <w:rFonts w:ascii="Times New Roman" w:hAnsi="Times New Roman" w:cs="Times New Roman"/>
              </w:rPr>
              <w:t>10.98</w:t>
            </w:r>
          </w:p>
        </w:tc>
        <w:tc>
          <w:tcPr>
            <w:tcW w:w="2338" w:type="dxa"/>
          </w:tcPr>
          <w:p w14:paraId="2212ED46" w14:textId="77777777" w:rsidR="00B91578" w:rsidRDefault="00B91578" w:rsidP="00340E65">
            <w:pPr>
              <w:jc w:val="center"/>
              <w:rPr>
                <w:rFonts w:ascii="Times New Roman" w:hAnsi="Times New Roman" w:cs="Times New Roman"/>
              </w:rPr>
            </w:pPr>
            <w:r>
              <w:rPr>
                <w:rFonts w:ascii="Times New Roman" w:hAnsi="Times New Roman" w:cs="Times New Roman"/>
              </w:rPr>
              <w:t>0.33</w:t>
            </w:r>
          </w:p>
        </w:tc>
      </w:tr>
      <w:tr w:rsidR="00B91578" w14:paraId="18A28458" w14:textId="77777777" w:rsidTr="00340E65">
        <w:tc>
          <w:tcPr>
            <w:tcW w:w="2337" w:type="dxa"/>
          </w:tcPr>
          <w:p w14:paraId="72854473" w14:textId="77777777" w:rsidR="00B91578" w:rsidRDefault="00B91578" w:rsidP="00340E65">
            <w:pPr>
              <w:jc w:val="center"/>
              <w:rPr>
                <w:rFonts w:ascii="Times New Roman" w:hAnsi="Times New Roman" w:cs="Times New Roman"/>
              </w:rPr>
            </w:pPr>
            <w:r>
              <w:rPr>
                <w:rFonts w:ascii="Times New Roman" w:hAnsi="Times New Roman" w:cs="Times New Roman"/>
              </w:rPr>
              <w:t>Gap</w:t>
            </w:r>
          </w:p>
        </w:tc>
        <w:tc>
          <w:tcPr>
            <w:tcW w:w="2337" w:type="dxa"/>
          </w:tcPr>
          <w:p w14:paraId="7D9FD501" w14:textId="77777777" w:rsidR="00B91578" w:rsidRDefault="00B91578" w:rsidP="00340E65">
            <w:pPr>
              <w:jc w:val="center"/>
              <w:rPr>
                <w:rFonts w:ascii="Times New Roman" w:hAnsi="Times New Roman" w:cs="Times New Roman"/>
              </w:rPr>
            </w:pPr>
            <w:r>
              <w:rPr>
                <w:rFonts w:ascii="Times New Roman" w:hAnsi="Times New Roman" w:cs="Times New Roman"/>
              </w:rPr>
              <w:t>0.002556</w:t>
            </w:r>
          </w:p>
        </w:tc>
        <w:tc>
          <w:tcPr>
            <w:tcW w:w="2338" w:type="dxa"/>
          </w:tcPr>
          <w:p w14:paraId="77BB707C" w14:textId="77777777" w:rsidR="00B91578" w:rsidRDefault="00B91578" w:rsidP="00340E65">
            <w:pPr>
              <w:jc w:val="center"/>
              <w:rPr>
                <w:rFonts w:ascii="Times New Roman" w:hAnsi="Times New Roman" w:cs="Times New Roman"/>
              </w:rPr>
            </w:pPr>
            <w:r>
              <w:rPr>
                <w:rFonts w:ascii="Times New Roman" w:hAnsi="Times New Roman" w:cs="Times New Roman"/>
              </w:rPr>
              <w:t>0.00178</w:t>
            </w:r>
          </w:p>
        </w:tc>
        <w:tc>
          <w:tcPr>
            <w:tcW w:w="2338" w:type="dxa"/>
          </w:tcPr>
          <w:p w14:paraId="6CD73F41" w14:textId="77777777" w:rsidR="00B91578" w:rsidRDefault="00B91578" w:rsidP="00340E65">
            <w:pPr>
              <w:jc w:val="center"/>
              <w:rPr>
                <w:rFonts w:ascii="Times New Roman" w:hAnsi="Times New Roman" w:cs="Times New Roman"/>
              </w:rPr>
            </w:pPr>
            <w:r>
              <w:rPr>
                <w:rFonts w:ascii="Times New Roman" w:hAnsi="Times New Roman" w:cs="Times New Roman"/>
              </w:rPr>
              <w:t>5.188</w:t>
            </w:r>
          </w:p>
        </w:tc>
      </w:tr>
      <w:tr w:rsidR="00B91578" w14:paraId="07E7D96B" w14:textId="77777777" w:rsidTr="00340E65">
        <w:tc>
          <w:tcPr>
            <w:tcW w:w="2337" w:type="dxa"/>
          </w:tcPr>
          <w:p w14:paraId="2DBBF4D1" w14:textId="77777777" w:rsidR="00B91578" w:rsidRDefault="00B91578" w:rsidP="00340E65">
            <w:pPr>
              <w:jc w:val="center"/>
              <w:rPr>
                <w:rFonts w:ascii="Times New Roman" w:hAnsi="Times New Roman" w:cs="Times New Roman"/>
              </w:rPr>
            </w:pPr>
            <w:r>
              <w:rPr>
                <w:rFonts w:ascii="Times New Roman" w:hAnsi="Times New Roman" w:cs="Times New Roman"/>
              </w:rPr>
              <w:lastRenderedPageBreak/>
              <w:t>Cladding</w:t>
            </w:r>
          </w:p>
        </w:tc>
        <w:tc>
          <w:tcPr>
            <w:tcW w:w="2337" w:type="dxa"/>
          </w:tcPr>
          <w:p w14:paraId="1EABCF64" w14:textId="77777777" w:rsidR="00B91578" w:rsidRDefault="00B91578" w:rsidP="00340E65">
            <w:pPr>
              <w:jc w:val="center"/>
              <w:rPr>
                <w:rFonts w:ascii="Times New Roman" w:hAnsi="Times New Roman" w:cs="Times New Roman"/>
              </w:rPr>
            </w:pPr>
            <w:r>
              <w:rPr>
                <w:rFonts w:ascii="Times New Roman" w:hAnsi="Times New Roman" w:cs="Times New Roman"/>
              </w:rPr>
              <w:t>0.17</w:t>
            </w:r>
          </w:p>
        </w:tc>
        <w:tc>
          <w:tcPr>
            <w:tcW w:w="2338" w:type="dxa"/>
          </w:tcPr>
          <w:p w14:paraId="40400486" w14:textId="77777777" w:rsidR="00B91578" w:rsidRDefault="00B91578" w:rsidP="00340E65">
            <w:pPr>
              <w:jc w:val="center"/>
              <w:rPr>
                <w:rFonts w:ascii="Times New Roman" w:hAnsi="Times New Roman" w:cs="Times New Roman"/>
              </w:rPr>
            </w:pPr>
            <w:r>
              <w:rPr>
                <w:rFonts w:ascii="Times New Roman" w:hAnsi="Times New Roman" w:cs="Times New Roman"/>
              </w:rPr>
              <w:t>6.5</w:t>
            </w:r>
          </w:p>
        </w:tc>
        <w:tc>
          <w:tcPr>
            <w:tcW w:w="2338" w:type="dxa"/>
          </w:tcPr>
          <w:p w14:paraId="72FA504F" w14:textId="77777777" w:rsidR="00B91578" w:rsidRDefault="00B91578" w:rsidP="00340E65">
            <w:pPr>
              <w:jc w:val="center"/>
              <w:rPr>
                <w:rFonts w:ascii="Times New Roman" w:hAnsi="Times New Roman" w:cs="Times New Roman"/>
              </w:rPr>
            </w:pPr>
            <w:r>
              <w:rPr>
                <w:rFonts w:ascii="Times New Roman" w:hAnsi="Times New Roman" w:cs="Times New Roman"/>
              </w:rPr>
              <w:t>0.35</w:t>
            </w:r>
          </w:p>
        </w:tc>
      </w:tr>
    </w:tbl>
    <w:p w14:paraId="648C94F1" w14:textId="77777777" w:rsidR="00B91578" w:rsidRDefault="00B91578" w:rsidP="00B91578">
      <w:pPr>
        <w:rPr>
          <w:rFonts w:ascii="Times New Roman" w:hAnsi="Times New Roman" w:cs="Times New Roman"/>
        </w:rPr>
      </w:pPr>
    </w:p>
    <w:p w14:paraId="003ACECD" w14:textId="48EEFFFA" w:rsidR="00B91578" w:rsidRDefault="00B91578" w:rsidP="00B91578">
      <w:pPr>
        <w:rPr>
          <w:rFonts w:ascii="Times New Roman" w:hAnsi="Times New Roman" w:cs="Times New Roman"/>
        </w:rPr>
      </w:pPr>
      <w:r>
        <w:rPr>
          <w:rFonts w:ascii="Times New Roman" w:hAnsi="Times New Roman" w:cs="Times New Roman"/>
        </w:rPr>
        <w:tab/>
        <w:t>The constant helium thermal conductivity was calculated from Equation 2 using T = 615 K. This was determined to be a cladding interior temperature for the model, as calculated by Equation 4.</w:t>
      </w:r>
    </w:p>
    <w:p w14:paraId="6B1C3B81" w14:textId="77777777" w:rsidR="00B91578" w:rsidRDefault="00000000" w:rsidP="00B9157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LHR*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clad</m:t>
                  </m:r>
                </m:sub>
              </m:sSub>
            </m:num>
            <m:den>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clad</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(Equation 4)</m:t>
          </m:r>
        </m:oMath>
      </m:oMathPara>
    </w:p>
    <w:p w14:paraId="3523A413" w14:textId="77777777" w:rsidR="00B91578" w:rsidRDefault="00B91578" w:rsidP="00B91578">
      <w:pPr>
        <w:jc w:val="center"/>
        <w:rPr>
          <w:rFonts w:ascii="Times New Roman" w:hAnsi="Times New Roman" w:cs="Times New Roman"/>
        </w:rPr>
      </w:pPr>
      <w:r w:rsidRPr="00D652C1">
        <w:rPr>
          <w:rFonts w:ascii="Times New Roman" w:hAnsi="Times New Roman" w:cs="Times New Roman"/>
          <w:noProof/>
        </w:rPr>
        <w:drawing>
          <wp:inline distT="0" distB="0" distL="0" distR="0" wp14:anchorId="21313327" wp14:editId="13AF5CDA">
            <wp:extent cx="3562350" cy="3032668"/>
            <wp:effectExtent l="0" t="0" r="0" b="0"/>
            <wp:docPr id="414363357" name="Picture 1" descr="A diagram of a fuel gap and cla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357" name="Picture 1" descr="A diagram of a fuel gap and cladding&#10;&#10;Description automatically generated"/>
                    <pic:cNvPicPr/>
                  </pic:nvPicPr>
                  <pic:blipFill rotWithShape="1">
                    <a:blip r:embed="rId13"/>
                    <a:srcRect b="3927"/>
                    <a:stretch/>
                  </pic:blipFill>
                  <pic:spPr bwMode="auto">
                    <a:xfrm>
                      <a:off x="0" y="0"/>
                      <a:ext cx="3575558" cy="3043912"/>
                    </a:xfrm>
                    <a:prstGeom prst="rect">
                      <a:avLst/>
                    </a:prstGeom>
                    <a:ln>
                      <a:noFill/>
                    </a:ln>
                    <a:extLst>
                      <a:ext uri="{53640926-AAD7-44D8-BBD7-CCE9431645EC}">
                        <a14:shadowObscured xmlns:a14="http://schemas.microsoft.com/office/drawing/2010/main"/>
                      </a:ext>
                    </a:extLst>
                  </pic:spPr>
                </pic:pic>
              </a:graphicData>
            </a:graphic>
          </wp:inline>
        </w:drawing>
      </w:r>
    </w:p>
    <w:p w14:paraId="335A3775" w14:textId="77777777" w:rsidR="00B91578" w:rsidRDefault="00B91578" w:rsidP="00B91578">
      <w:pPr>
        <w:jc w:val="center"/>
        <w:rPr>
          <w:rFonts w:ascii="Times New Roman" w:hAnsi="Times New Roman" w:cs="Times New Roman"/>
        </w:rPr>
      </w:pPr>
      <w:r>
        <w:rPr>
          <w:rFonts w:ascii="Times New Roman" w:hAnsi="Times New Roman" w:cs="Times New Roman"/>
        </w:rPr>
        <w:t>Figure 1: Fuel model geometry</w:t>
      </w:r>
    </w:p>
    <w:p w14:paraId="270E5314" w14:textId="77E09793" w:rsidR="00B91578" w:rsidRDefault="00B91578" w:rsidP="00B91578">
      <w:pPr>
        <w:rPr>
          <w:rFonts w:ascii="Times New Roman" w:hAnsi="Times New Roman" w:cs="Times New Roman"/>
        </w:rPr>
      </w:pPr>
      <w:r>
        <w:rPr>
          <w:rFonts w:ascii="Times New Roman" w:hAnsi="Times New Roman" w:cs="Times New Roman"/>
        </w:rPr>
        <w:tab/>
        <w:t>The</w:t>
      </w:r>
      <w:del w:id="2" w:author="Benjamin W. Beeler" w:date="2024-05-01T14:52:00Z">
        <w:r w:rsidDel="00987EF3">
          <w:rPr>
            <w:rFonts w:ascii="Times New Roman" w:hAnsi="Times New Roman" w:cs="Times New Roman"/>
          </w:rPr>
          <w:delText>s</w:delText>
        </w:r>
      </w:del>
      <w:r>
        <w:rPr>
          <w:rFonts w:ascii="Times New Roman" w:hAnsi="Times New Roman" w:cs="Times New Roman"/>
        </w:rPr>
        <w:t xml:space="preserve"> mesh was generated according to the dimensions in Figure 1, and materials were assigned from Table 2. The gap was treated as a separate material, instead of the </w:t>
      </w:r>
      <w:r w:rsidR="00D33ACD">
        <w:rPr>
          <w:rFonts w:ascii="Times New Roman" w:hAnsi="Times New Roman" w:cs="Times New Roman"/>
        </w:rPr>
        <w:t>built-in</w:t>
      </w:r>
      <w:r>
        <w:rPr>
          <w:rFonts w:ascii="Times New Roman" w:hAnsi="Times New Roman" w:cs="Times New Roman"/>
        </w:rPr>
        <w:t xml:space="preserve"> gap treatment for simplicity’s sake. For future projects, this may change. The temperature was initialized as a first order LaGrange. Both the thermal conductivity functions were linearized to a piecewise function, with conductivity values between 600k and 1800 K. This operation was performed in MATLAB. Some instability in the transient model initialization is likely due to initial conditions being slightly out of that range (550 K at the cladding boundary), but the effect is likely negligeable. The linear heat rate was not linearized, as this capability is built into MOOSE. A Dirichlet boundary condition was established at the cladding surface, and while a Neumann boundary condition is not necessary in the built in MOOSE RZ coordinate system, one was still initialized for my completeness. </w:t>
      </w:r>
    </w:p>
    <w:p w14:paraId="6B95FC5B" w14:textId="77777777" w:rsidR="00B91578" w:rsidRDefault="00B91578" w:rsidP="00B91578">
      <w:pPr>
        <w:ind w:firstLine="720"/>
        <w:rPr>
          <w:rFonts w:ascii="Times New Roman" w:hAnsi="Times New Roman" w:cs="Times New Roman"/>
        </w:rPr>
      </w:pPr>
      <w:r>
        <w:rPr>
          <w:rFonts w:ascii="Times New Roman" w:hAnsi="Times New Roman" w:cs="Times New Roman"/>
        </w:rPr>
        <w:t xml:space="preserve">For the steady state models, only a heat conduction and heat source kernel were necessary. For the transient models, a heat conduction time derivative kernel is required. This necessitates the changing of the fuel and gap material types to include additional quantities that are not required without the time derivative kernel. Initial conditions were selected for the cladding and fuel average temperatures. A more precise way of including initial conditions would be to assign boundary conditions as well, but the simulations appeared to perform well enough. For the steady state models, the preconditioned Jacobian Free Newton Krylov (PJFNK) solver was selected. For the transient models, this was also selected with the time integrator method selected as the Implicit Euler for numerical stability. Three post-processors are included: a maximum temperature (assumed to correspond to centerline temperature), a global minimum </w:t>
      </w:r>
      <w:r>
        <w:rPr>
          <w:rFonts w:ascii="Times New Roman" w:hAnsi="Times New Roman" w:cs="Times New Roman"/>
        </w:rPr>
        <w:lastRenderedPageBreak/>
        <w:t>temperature (assumed to correspond to cladding temperature) and the temperature at the left boundary, or the centerline temperature.</w:t>
      </w:r>
    </w:p>
    <w:p w14:paraId="73FF23F2" w14:textId="77777777" w:rsidR="00B91578" w:rsidRDefault="00B91578" w:rsidP="00B91578">
      <w:pPr>
        <w:ind w:firstLine="720"/>
        <w:rPr>
          <w:rFonts w:ascii="Times New Roman" w:hAnsi="Times New Roman" w:cs="Times New Roman"/>
        </w:rPr>
      </w:pPr>
      <w:r>
        <w:rPr>
          <w:rFonts w:ascii="Times New Roman" w:hAnsi="Times New Roman" w:cs="Times New Roman"/>
        </w:rPr>
        <w:t>The steady state results are shown as a temperature color map. The maximum (i.e. centerline in our simplified case) temperature is also presented. The case for a constant fuel and gap thermal conductivity is shown in Figure 2. The temperature dependent fuel and gap thermal conductivity is shown in Figure 3 below.</w:t>
      </w:r>
    </w:p>
    <w:p w14:paraId="1E12E28B"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25722013" wp14:editId="69FC83F2">
            <wp:extent cx="4004507" cy="1952625"/>
            <wp:effectExtent l="0" t="0" r="0" b="0"/>
            <wp:docPr id="216403319" name="Picture 1" descr="A blurry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319" name="Picture 1" descr="A blurry rectangle on a blu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8588" cy="1959491"/>
                    </a:xfrm>
                    <a:prstGeom prst="rect">
                      <a:avLst/>
                    </a:prstGeom>
                  </pic:spPr>
                </pic:pic>
              </a:graphicData>
            </a:graphic>
          </wp:inline>
        </w:drawing>
      </w:r>
    </w:p>
    <w:p w14:paraId="5589AA10" w14:textId="77777777" w:rsidR="00B91578" w:rsidRDefault="00B91578" w:rsidP="00B91578">
      <w:pPr>
        <w:jc w:val="center"/>
        <w:rPr>
          <w:rFonts w:ascii="Times New Roman" w:hAnsi="Times New Roman" w:cs="Times New Roman"/>
        </w:rPr>
      </w:pPr>
      <w:r>
        <w:rPr>
          <w:rFonts w:ascii="Times New Roman" w:hAnsi="Times New Roman" w:cs="Times New Roman"/>
        </w:rPr>
        <w:t>Figure 2: Steady State for k = 0.03 W/</w:t>
      </w:r>
      <w:proofErr w:type="gramStart"/>
      <w:r>
        <w:rPr>
          <w:rFonts w:ascii="Times New Roman" w:hAnsi="Times New Roman" w:cs="Times New Roman"/>
        </w:rPr>
        <w:t>cm-K</w:t>
      </w:r>
      <w:proofErr w:type="gramEnd"/>
    </w:p>
    <w:p w14:paraId="1D4E112A" w14:textId="77777777" w:rsidR="00B91578" w:rsidRDefault="00B91578" w:rsidP="00B91578">
      <w:pPr>
        <w:rPr>
          <w:rFonts w:ascii="Times New Roman" w:hAnsi="Times New Roman" w:cs="Times New Roman"/>
        </w:rPr>
      </w:pPr>
      <w:r>
        <w:rPr>
          <w:rFonts w:ascii="Times New Roman" w:hAnsi="Times New Roman" w:cs="Times New Roman"/>
        </w:rPr>
        <w:tab/>
        <w:t>The centerline temperature calculated is 1,291.66 K. The cladding outer temperature does not change. Both Figure 2 and Figure 3 are shown on the same scale. The gap is hardly visible in the figures, but the location is visible by the large change in temperature relative to radial distance. This is due to the significantly lower thermal conductivity of He compared to both the fuel and cladding.</w:t>
      </w:r>
    </w:p>
    <w:p w14:paraId="56F53A91"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49BB34C5" wp14:editId="108218C2">
            <wp:extent cx="3861941" cy="1883109"/>
            <wp:effectExtent l="0" t="0" r="5715" b="3175"/>
            <wp:docPr id="35261261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2615" name="Picture 2" descr="A red and blue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5394" cy="1894545"/>
                    </a:xfrm>
                    <a:prstGeom prst="rect">
                      <a:avLst/>
                    </a:prstGeom>
                  </pic:spPr>
                </pic:pic>
              </a:graphicData>
            </a:graphic>
          </wp:inline>
        </w:drawing>
      </w:r>
    </w:p>
    <w:p w14:paraId="18D4C35D" w14:textId="77777777" w:rsidR="00B91578" w:rsidRDefault="00B91578" w:rsidP="00B91578">
      <w:pPr>
        <w:jc w:val="center"/>
        <w:rPr>
          <w:rFonts w:ascii="Times New Roman" w:hAnsi="Times New Roman" w:cs="Times New Roman"/>
        </w:rPr>
      </w:pPr>
      <w:r>
        <w:rPr>
          <w:rFonts w:ascii="Times New Roman" w:hAnsi="Times New Roman" w:cs="Times New Roman"/>
        </w:rPr>
        <w:t>Figure 3: Steady State for variable k(T)</w:t>
      </w:r>
    </w:p>
    <w:p w14:paraId="355795D6" w14:textId="77777777" w:rsidR="00B91578" w:rsidRDefault="00B91578" w:rsidP="00B91578">
      <w:pPr>
        <w:ind w:firstLine="720"/>
        <w:rPr>
          <w:rFonts w:ascii="Times New Roman" w:hAnsi="Times New Roman" w:cs="Times New Roman"/>
        </w:rPr>
      </w:pPr>
      <w:r>
        <w:rPr>
          <w:rFonts w:ascii="Times New Roman" w:hAnsi="Times New Roman" w:cs="Times New Roman"/>
        </w:rPr>
        <w:t>The centerline temperature calculated is 1,534.57 K. The cladding outer temperature also does not change. We note that the centerline temperature for a variable thermal conductivity is higher than the constant case. We expect this, as the relationships between temperature and thermal conductivity are inversely proportional for UO</w:t>
      </w:r>
      <w:r>
        <w:rPr>
          <w:rFonts w:ascii="Times New Roman" w:hAnsi="Times New Roman" w:cs="Times New Roman"/>
          <w:vertAlign w:val="subscript"/>
        </w:rPr>
        <w:t>2</w:t>
      </w:r>
      <w:r>
        <w:rPr>
          <w:rFonts w:ascii="Times New Roman" w:hAnsi="Times New Roman" w:cs="Times New Roman"/>
        </w:rPr>
        <w:t xml:space="preserve"> and this has the largest effect on net conductivity. The relationship is proportional for he, but the effect is significantly smaller.</w:t>
      </w:r>
    </w:p>
    <w:p w14:paraId="7C1BFE6B" w14:textId="7FCAD46E" w:rsidR="00B91578" w:rsidRDefault="00B91578" w:rsidP="00B91578">
      <w:pPr>
        <w:ind w:firstLine="720"/>
        <w:rPr>
          <w:rFonts w:ascii="Times New Roman" w:hAnsi="Times New Roman" w:cs="Times New Roman"/>
        </w:rPr>
      </w:pPr>
      <w:r>
        <w:rPr>
          <w:rFonts w:ascii="Times New Roman" w:hAnsi="Times New Roman" w:cs="Times New Roman"/>
        </w:rPr>
        <w:t>The results for the transient cases are shown below. Block 2 represents the fuel, block 4 the gap, and block 6 the cladding. The average(solid) and maximum(dashed) temperatures in each block are shown. Instability in temperatures from</w:t>
      </w:r>
      <w:r w:rsidR="00B1221C">
        <w:rPr>
          <w:rFonts w:ascii="Times New Roman" w:hAnsi="Times New Roman" w:cs="Times New Roman"/>
        </w:rPr>
        <w:t xml:space="preserve"> until</w:t>
      </w:r>
      <w:r>
        <w:rPr>
          <w:rFonts w:ascii="Times New Roman" w:hAnsi="Times New Roman" w:cs="Times New Roman"/>
        </w:rPr>
        <w:t xml:space="preserve"> 5 seconds is due to the initial conditions being a </w:t>
      </w:r>
      <w:proofErr w:type="gramStart"/>
      <w:r w:rsidR="00B1221C">
        <w:rPr>
          <w:rFonts w:ascii="Times New Roman" w:hAnsi="Times New Roman" w:cs="Times New Roman"/>
        </w:rPr>
        <w:t>scalar</w:t>
      </w:r>
      <w:proofErr w:type="gramEnd"/>
      <w:r>
        <w:rPr>
          <w:rFonts w:ascii="Times New Roman" w:hAnsi="Times New Roman" w:cs="Times New Roman"/>
        </w:rPr>
        <w:t xml:space="preserve"> </w:t>
      </w:r>
    </w:p>
    <w:p w14:paraId="58FC3A3E" w14:textId="77777777" w:rsidR="00B91578" w:rsidRDefault="00B91578" w:rsidP="00B9157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6D89707" wp14:editId="384D4527">
            <wp:extent cx="5800725" cy="1537681"/>
            <wp:effectExtent l="0" t="0" r="0" b="5715"/>
            <wp:docPr id="288581070"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1070" name="Picture 5"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1162" cy="1551051"/>
                    </a:xfrm>
                    <a:prstGeom prst="rect">
                      <a:avLst/>
                    </a:prstGeom>
                  </pic:spPr>
                </pic:pic>
              </a:graphicData>
            </a:graphic>
          </wp:inline>
        </w:drawing>
      </w:r>
    </w:p>
    <w:p w14:paraId="5F53419A" w14:textId="77777777" w:rsidR="00B91578" w:rsidRDefault="00B91578" w:rsidP="00B91578">
      <w:pPr>
        <w:jc w:val="center"/>
        <w:rPr>
          <w:rFonts w:ascii="Times New Roman" w:hAnsi="Times New Roman" w:cs="Times New Roman"/>
        </w:rPr>
      </w:pPr>
      <w:r>
        <w:rPr>
          <w:rFonts w:ascii="Times New Roman" w:hAnsi="Times New Roman" w:cs="Times New Roman"/>
        </w:rPr>
        <w:t>Figure 4: Transient for k = 0.03 W/</w:t>
      </w:r>
      <w:proofErr w:type="gramStart"/>
      <w:r>
        <w:rPr>
          <w:rFonts w:ascii="Times New Roman" w:hAnsi="Times New Roman" w:cs="Times New Roman"/>
        </w:rPr>
        <w:t>cm-K</w:t>
      </w:r>
      <w:proofErr w:type="gramEnd"/>
    </w:p>
    <w:p w14:paraId="18088C10" w14:textId="77777777" w:rsidR="00B91578" w:rsidRDefault="00B91578" w:rsidP="00B91578">
      <w:pPr>
        <w:rPr>
          <w:rFonts w:ascii="Times New Roman" w:hAnsi="Times New Roman" w:cs="Times New Roman"/>
        </w:rPr>
      </w:pPr>
      <w:r>
        <w:rPr>
          <w:rFonts w:ascii="Times New Roman" w:hAnsi="Times New Roman" w:cs="Times New Roman"/>
        </w:rPr>
        <w:tab/>
        <w:t>The maximum centerline temperature calculated is 1110.54 K, the maximum gap temperature is 711.28 K, and the maximum cladding temperature is 586.6 K.</w:t>
      </w:r>
    </w:p>
    <w:p w14:paraId="1AF1F07F"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0C60461C" wp14:editId="6913D131">
            <wp:extent cx="5753100" cy="1338087"/>
            <wp:effectExtent l="0" t="0" r="0" b="0"/>
            <wp:docPr id="108907353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3533" name="Picture 7" descr="A graph with lines and numb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079" cy="1339245"/>
                    </a:xfrm>
                    <a:prstGeom prst="rect">
                      <a:avLst/>
                    </a:prstGeom>
                  </pic:spPr>
                </pic:pic>
              </a:graphicData>
            </a:graphic>
          </wp:inline>
        </w:drawing>
      </w:r>
    </w:p>
    <w:p w14:paraId="4EA3F1D5" w14:textId="77777777" w:rsidR="00B91578" w:rsidRDefault="00B91578" w:rsidP="00B91578">
      <w:pPr>
        <w:jc w:val="center"/>
        <w:rPr>
          <w:rFonts w:ascii="Times New Roman" w:hAnsi="Times New Roman" w:cs="Times New Roman"/>
        </w:rPr>
      </w:pPr>
      <w:r>
        <w:rPr>
          <w:rFonts w:ascii="Times New Roman" w:hAnsi="Times New Roman" w:cs="Times New Roman"/>
        </w:rPr>
        <w:t>Figure 5: Transient for variable k(T)</w:t>
      </w:r>
    </w:p>
    <w:p w14:paraId="047FE1BD" w14:textId="377B27F9" w:rsidR="00B91578" w:rsidRPr="00A07885" w:rsidRDefault="00B91578" w:rsidP="00B91578">
      <w:pPr>
        <w:rPr>
          <w:rFonts w:ascii="Times New Roman" w:hAnsi="Times New Roman" w:cs="Times New Roman"/>
        </w:rPr>
      </w:pPr>
      <w:r>
        <w:rPr>
          <w:rFonts w:ascii="Times New Roman" w:hAnsi="Times New Roman" w:cs="Times New Roman"/>
        </w:rPr>
        <w:tab/>
        <w:t xml:space="preserve">The maximum cladding temperature is 601.06 K, the maximum gap temperature is 772.28 K, and the maximum centerline temperature is 2427.17 K. This is not realistic and there is certainly something </w:t>
      </w:r>
      <w:r w:rsidRPr="00A07885">
        <w:rPr>
          <w:rFonts w:ascii="Times New Roman" w:hAnsi="Times New Roman" w:cs="Times New Roman"/>
        </w:rPr>
        <w:t xml:space="preserve">incorrect about the model, as the temperature profile behavior seems much too sudden in both its rise and return to steady state. I was not able to figure out why that is the case but was able to reach </w:t>
      </w:r>
      <w:r w:rsidR="00A07885" w:rsidRPr="00A07885">
        <w:rPr>
          <w:rFonts w:ascii="Times New Roman" w:hAnsi="Times New Roman" w:cs="Times New Roman"/>
        </w:rPr>
        <w:t>a solution</w:t>
      </w:r>
      <w:r w:rsidRPr="00A07885">
        <w:rPr>
          <w:rFonts w:ascii="Times New Roman" w:hAnsi="Times New Roman" w:cs="Times New Roman"/>
        </w:rPr>
        <w:t xml:space="preserve"> convergence with some help from Dr. Jiang. The converged solution is assumed to be incorrect</w:t>
      </w:r>
      <w:r w:rsidR="00843825">
        <w:rPr>
          <w:rFonts w:ascii="Times New Roman" w:hAnsi="Times New Roman" w:cs="Times New Roman"/>
        </w:rPr>
        <w:t>.</w:t>
      </w:r>
    </w:p>
    <w:p w14:paraId="51B4A8DD" w14:textId="6F4935A3" w:rsidR="00B91578" w:rsidRPr="00A07885" w:rsidRDefault="00B91578">
      <w:pPr>
        <w:pStyle w:val="Heading2"/>
      </w:pPr>
      <w:r w:rsidRPr="00A07885">
        <w:t>Project 2</w:t>
      </w:r>
    </w:p>
    <w:p w14:paraId="6D104599" w14:textId="522FD061" w:rsidR="00A07885" w:rsidRDefault="00A07885" w:rsidP="00B91578">
      <w:pPr>
        <w:rPr>
          <w:rFonts w:ascii="Times New Roman" w:hAnsi="Times New Roman" w:cs="Times New Roman"/>
        </w:rPr>
      </w:pPr>
      <w:r w:rsidRPr="00A07885">
        <w:rPr>
          <w:rFonts w:ascii="Times New Roman" w:hAnsi="Times New Roman" w:cs="Times New Roman"/>
        </w:rPr>
        <w:t xml:space="preserve">Project 2 consists </w:t>
      </w:r>
      <w:r>
        <w:rPr>
          <w:rFonts w:ascii="Times New Roman" w:hAnsi="Times New Roman" w:cs="Times New Roman"/>
        </w:rPr>
        <w:t xml:space="preserve">of a steady state simulation of a uranium dioxide fuel rod </w:t>
      </w:r>
      <w:r w:rsidR="00843825">
        <w:rPr>
          <w:rFonts w:ascii="Times New Roman" w:hAnsi="Times New Roman" w:cs="Times New Roman"/>
        </w:rPr>
        <w:t xml:space="preserve">similar characteristics as </w:t>
      </w:r>
      <w:r w:rsidR="00FA3C94">
        <w:rPr>
          <w:rFonts w:ascii="Times New Roman" w:hAnsi="Times New Roman" w:cs="Times New Roman"/>
        </w:rPr>
        <w:t>P</w:t>
      </w:r>
      <w:r w:rsidR="00843825">
        <w:rPr>
          <w:rFonts w:ascii="Times New Roman" w:hAnsi="Times New Roman" w:cs="Times New Roman"/>
        </w:rPr>
        <w:t>roject 1</w:t>
      </w:r>
      <w:r>
        <w:rPr>
          <w:rFonts w:ascii="Times New Roman" w:hAnsi="Times New Roman" w:cs="Times New Roman"/>
        </w:rPr>
        <w:t xml:space="preserve">. The material properties </w:t>
      </w:r>
      <w:r w:rsidR="00843825">
        <w:rPr>
          <w:rFonts w:ascii="Times New Roman" w:hAnsi="Times New Roman" w:cs="Times New Roman"/>
        </w:rPr>
        <w:t>used,</w:t>
      </w:r>
      <w:r>
        <w:rPr>
          <w:rFonts w:ascii="Times New Roman" w:hAnsi="Times New Roman" w:cs="Times New Roman"/>
        </w:rPr>
        <w:t xml:space="preserve"> </w:t>
      </w:r>
      <w:r w:rsidR="00843825">
        <w:rPr>
          <w:rFonts w:ascii="Times New Roman" w:hAnsi="Times New Roman" w:cs="Times New Roman"/>
        </w:rPr>
        <w:t xml:space="preserve">and the geometry </w:t>
      </w:r>
      <w:r>
        <w:rPr>
          <w:rFonts w:ascii="Times New Roman" w:hAnsi="Times New Roman" w:cs="Times New Roman"/>
        </w:rPr>
        <w:t xml:space="preserve">are the same as in Project 1 with the exception that the rod height is 100 </w:t>
      </w:r>
      <w:proofErr w:type="gramStart"/>
      <w:r>
        <w:rPr>
          <w:rFonts w:ascii="Times New Roman" w:hAnsi="Times New Roman" w:cs="Times New Roman"/>
        </w:rPr>
        <w:t>cm</w:t>
      </w:r>
      <w:proofErr w:type="gramEnd"/>
      <w:r w:rsidR="00FA3C94">
        <w:rPr>
          <w:rFonts w:ascii="Times New Roman" w:hAnsi="Times New Roman" w:cs="Times New Roman"/>
        </w:rPr>
        <w:t xml:space="preserve"> and the thermal conductivity is constant</w:t>
      </w:r>
      <w:r>
        <w:rPr>
          <w:rFonts w:ascii="Times New Roman" w:hAnsi="Times New Roman" w:cs="Times New Roman"/>
        </w:rPr>
        <w:t>. The gap conductance is calculated by dividing the thermal conductivity of the fill gas by the gap thickness. The radial temperature distributions at z = 25 cm</w:t>
      </w:r>
      <w:r w:rsidR="00D6265E">
        <w:rPr>
          <w:rFonts w:ascii="Times New Roman" w:hAnsi="Times New Roman" w:cs="Times New Roman"/>
        </w:rPr>
        <w:t xml:space="preserve">, </w:t>
      </w:r>
      <w:r>
        <w:rPr>
          <w:rFonts w:ascii="Times New Roman" w:hAnsi="Times New Roman" w:cs="Times New Roman"/>
        </w:rPr>
        <w:t>z = 50 cm</w:t>
      </w:r>
      <w:r w:rsidR="00D6265E">
        <w:rPr>
          <w:rFonts w:ascii="Times New Roman" w:hAnsi="Times New Roman" w:cs="Times New Roman"/>
        </w:rPr>
        <w:t>, and z = 100 cm</w:t>
      </w:r>
      <w:r>
        <w:rPr>
          <w:rFonts w:ascii="Times New Roman" w:hAnsi="Times New Roman" w:cs="Times New Roman"/>
        </w:rPr>
        <w:t xml:space="preserve"> are provided visually in Figures 6</w:t>
      </w:r>
      <w:r w:rsidR="00D6265E">
        <w:rPr>
          <w:rFonts w:ascii="Times New Roman" w:hAnsi="Times New Roman" w:cs="Times New Roman"/>
        </w:rPr>
        <w:t xml:space="preserve">, 7, and 8 </w:t>
      </w:r>
      <w:r>
        <w:rPr>
          <w:rFonts w:ascii="Times New Roman" w:hAnsi="Times New Roman" w:cs="Times New Roman"/>
        </w:rPr>
        <w:t>below with some analysis.</w:t>
      </w:r>
      <w:r w:rsidR="00843825">
        <w:rPr>
          <w:rFonts w:ascii="Times New Roman" w:hAnsi="Times New Roman" w:cs="Times New Roman"/>
        </w:rPr>
        <w:t xml:space="preserve"> The equations for the cladding outer surface boundary condition and the linear heat rate are provided below,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 xml:space="preserve">=50 </m:t>
        </m:r>
      </m:oMath>
      <w:r w:rsidR="00843825">
        <w:rPr>
          <w:rFonts w:ascii="Times New Roman" w:eastAsiaTheme="minorEastAsia" w:hAnsi="Times New Roman" w:cs="Times New Roman"/>
        </w:rPr>
        <w:t xml:space="preserve">cm, </w:t>
      </w:r>
      <m:oMath>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s</m:t>
            </m:r>
          </m:den>
        </m:f>
      </m:oMath>
      <w:r w:rsidR="0084382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eastAsiaTheme="minorEastAsia" w:hAnsi="Cambria Math" w:cs="Times New Roman"/>
          </w:rPr>
          <m:t>=4200</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kgK</m:t>
            </m:r>
          </m:den>
        </m:f>
      </m:oMath>
      <w:r w:rsidR="0084382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r>
          <w:rPr>
            <w:rFonts w:ascii="Cambria Math" w:eastAsiaTheme="minorEastAsia" w:hAnsi="Cambria Math" w:cs="Times New Roman"/>
          </w:rPr>
          <m:t>=2.65</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K</m:t>
            </m:r>
          </m:den>
        </m:f>
      </m:oMath>
      <w:r w:rsidR="00843825">
        <w:rPr>
          <w:rFonts w:ascii="Times New Roman" w:eastAsiaTheme="minorEastAsia" w:hAnsi="Times New Roman" w:cs="Times New Roman"/>
        </w:rPr>
        <w:t>.</w:t>
      </w:r>
    </w:p>
    <w:p w14:paraId="78708182" w14:textId="5070A9C0" w:rsidR="00843825" w:rsidRPr="00843825" w:rsidRDefault="00000000" w:rsidP="00843825">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=500+</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num>
            <m:den>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acc>
                <m:accPr>
                  <m:chr m:val="̇"/>
                  <m:ctrlPr>
                    <w:rPr>
                      <w:rFonts w:ascii="Cambria Math" w:hAnsi="Cambria Math" w:cs="Times New Roman"/>
                      <w:i/>
                    </w:rPr>
                  </m:ctrlPr>
                </m:accPr>
                <m:e>
                  <m:r>
                    <w:rPr>
                      <w:rFonts w:ascii="Cambria Math" w:hAnsi="Cambria Math" w:cs="Times New Roman"/>
                    </w:rPr>
                    <m:t>m</m:t>
                  </m:r>
                </m:e>
              </m:acc>
            </m:den>
          </m:f>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z</m:t>
                              </m:r>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m:t>
                                  </m:r>
                                </m:sub>
                              </m:sSub>
                            </m:den>
                          </m:f>
                          <m:r>
                            <w:rPr>
                              <w:rFonts w:ascii="Cambria Math" w:eastAsiaTheme="minorEastAsia" w:hAnsi="Cambria Math" w:cs="Times New Roman"/>
                            </w:rPr>
                            <m:t>-1</m:t>
                          </m:r>
                        </m:e>
                      </m:d>
                    </m:e>
                  </m:d>
                </m:e>
              </m:fun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LHR</m:t>
              </m:r>
              <m:d>
                <m:dPr>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den>
          </m:f>
        </m:oMath>
      </m:oMathPara>
    </w:p>
    <w:p w14:paraId="6CD37314" w14:textId="23CB563D" w:rsidR="00843825" w:rsidRPr="00843825" w:rsidRDefault="00843825" w:rsidP="00843825">
      <w:pPr>
        <w:jc w:val="center"/>
        <w:rPr>
          <w:rFonts w:ascii="Times New Roman" w:eastAsiaTheme="minorEastAsia" w:hAnsi="Times New Roman" w:cs="Times New Roman"/>
        </w:rPr>
      </w:pPr>
      <m:oMathPara>
        <m:oMath>
          <m:r>
            <w:rPr>
              <w:rFonts w:ascii="Cambria Math" w:hAnsi="Cambria Math" w:cs="Times New Roman"/>
            </w:rPr>
            <m:t>LHR</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1.2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den>
                      </m:f>
                      <m:r>
                        <w:rPr>
                          <w:rFonts w:ascii="Cambria Math" w:hAnsi="Cambria Math" w:cs="Times New Roman"/>
                        </w:rPr>
                        <m:t>-1</m:t>
                      </m:r>
                    </m:e>
                  </m:d>
                </m:e>
              </m:d>
            </m:e>
          </m:func>
        </m:oMath>
      </m:oMathPara>
    </w:p>
    <w:p w14:paraId="3756E7DA" w14:textId="20B535CE" w:rsidR="00843825" w:rsidRDefault="00843825" w:rsidP="00843825">
      <w:pPr>
        <w:rPr>
          <w:rFonts w:ascii="Times New Roman" w:hAnsi="Times New Roman" w:cs="Times New Roman"/>
        </w:rPr>
      </w:pPr>
      <w:r>
        <w:rPr>
          <w:rFonts w:ascii="Times New Roman" w:eastAsiaTheme="minorEastAsia" w:hAnsi="Times New Roman" w:cs="Times New Roman"/>
        </w:rPr>
        <w:lastRenderedPageBreak/>
        <w:t xml:space="preserve">The gap material block was replaced with the built in </w:t>
      </w:r>
      <w:proofErr w:type="spellStart"/>
      <w:r>
        <w:rPr>
          <w:rFonts w:ascii="Times New Roman" w:eastAsiaTheme="minorEastAsia" w:hAnsi="Times New Roman" w:cs="Times New Roman"/>
        </w:rPr>
        <w:t>GapHeatTransfer</w:t>
      </w:r>
      <w:proofErr w:type="spellEnd"/>
      <w:r>
        <w:rPr>
          <w:rFonts w:ascii="Times New Roman" w:eastAsiaTheme="minorEastAsia" w:hAnsi="Times New Roman" w:cs="Times New Roman"/>
        </w:rPr>
        <w:t xml:space="preserve"> capability. The gap conductance provided was </w:t>
      </w:r>
      <w:r w:rsidR="00B1221C">
        <w:rPr>
          <w:rFonts w:ascii="Times New Roman" w:eastAsiaTheme="minorEastAsia" w:hAnsi="Times New Roman" w:cs="Times New Roman"/>
        </w:rPr>
        <w:t>0.002556</w:t>
      </w:r>
      <w:r>
        <w:rPr>
          <w:rFonts w:ascii="Times New Roman" w:eastAsiaTheme="minorEastAsia" w:hAnsi="Times New Roman" w:cs="Times New Roman"/>
        </w:rPr>
        <w:t>, as in Table 11.</w:t>
      </w:r>
    </w:p>
    <w:p w14:paraId="1AA97670" w14:textId="640ECD58" w:rsidR="00A07885" w:rsidRDefault="00627613" w:rsidP="00A07885">
      <w:pPr>
        <w:jc w:val="center"/>
        <w:rPr>
          <w:rFonts w:ascii="Times New Roman" w:hAnsi="Times New Roman" w:cs="Times New Roman"/>
        </w:rPr>
      </w:pPr>
      <w:r>
        <w:rPr>
          <w:rFonts w:ascii="Times New Roman" w:hAnsi="Times New Roman" w:cs="Times New Roman"/>
          <w:noProof/>
        </w:rPr>
        <w:drawing>
          <wp:inline distT="0" distB="0" distL="0" distR="0" wp14:anchorId="26E88C53" wp14:editId="08AE767A">
            <wp:extent cx="5943600" cy="3028950"/>
            <wp:effectExtent l="0" t="0" r="0" b="0"/>
            <wp:docPr id="1399108550" name="Picture 1"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8550" name="Picture 1" descr="A graph with a curved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391F3778" w14:textId="742A6D21" w:rsidR="00A07885" w:rsidRDefault="00A07885" w:rsidP="00A07885">
      <w:pPr>
        <w:jc w:val="center"/>
        <w:rPr>
          <w:rFonts w:ascii="Times New Roman" w:hAnsi="Times New Roman" w:cs="Times New Roman"/>
        </w:rPr>
      </w:pPr>
      <w:r>
        <w:rPr>
          <w:rFonts w:ascii="Times New Roman" w:hAnsi="Times New Roman" w:cs="Times New Roman"/>
        </w:rPr>
        <w:t>Figure 6: Radial Temperature distribution at z = 25 cm</w:t>
      </w:r>
    </w:p>
    <w:p w14:paraId="03DA98F4" w14:textId="22376592" w:rsidR="00A07885" w:rsidRDefault="00A07885" w:rsidP="00A07885">
      <w:pPr>
        <w:rPr>
          <w:rFonts w:ascii="Times New Roman" w:hAnsi="Times New Roman" w:cs="Times New Roman"/>
        </w:rPr>
      </w:pPr>
      <w:r>
        <w:rPr>
          <w:rFonts w:ascii="Times New Roman" w:hAnsi="Times New Roman" w:cs="Times New Roman"/>
        </w:rPr>
        <w:tab/>
      </w:r>
      <w:r w:rsidR="00843825">
        <w:rPr>
          <w:rFonts w:ascii="Times New Roman" w:hAnsi="Times New Roman" w:cs="Times New Roman"/>
        </w:rPr>
        <w:t xml:space="preserve">The most important realization is that the gap temperature difference does not appear to be correct. Using the </w:t>
      </w:r>
      <w:commentRangeStart w:id="3"/>
      <w:r w:rsidR="00843825">
        <w:rPr>
          <w:rFonts w:ascii="Times New Roman" w:hAnsi="Times New Roman" w:cs="Times New Roman"/>
        </w:rPr>
        <w:t xml:space="preserve">analytical solution as z = 50 cm, we expect the change in temperature across the gap to be around 214 ℃ for our materials. This </w:t>
      </w:r>
      <w:commentRangeEnd w:id="3"/>
      <w:r w:rsidR="00987EF3">
        <w:rPr>
          <w:rStyle w:val="CommentReference"/>
        </w:rPr>
        <w:commentReference w:id="3"/>
      </w:r>
      <w:r w:rsidR="00843825">
        <w:rPr>
          <w:rFonts w:ascii="Times New Roman" w:hAnsi="Times New Roman" w:cs="Times New Roman"/>
        </w:rPr>
        <w:t>is not the case, potentially due to a mesh creation problem that was unable to be resolved. This is the case for all calculations.</w:t>
      </w:r>
    </w:p>
    <w:p w14:paraId="637EEACE" w14:textId="5B298732" w:rsidR="00595607" w:rsidRDefault="00627613" w:rsidP="00595607">
      <w:pPr>
        <w:jc w:val="center"/>
        <w:rPr>
          <w:rFonts w:ascii="Times New Roman" w:hAnsi="Times New Roman" w:cs="Times New Roman"/>
        </w:rPr>
      </w:pPr>
      <w:r>
        <w:rPr>
          <w:rFonts w:ascii="Times New Roman" w:hAnsi="Times New Roman" w:cs="Times New Roman"/>
          <w:noProof/>
        </w:rPr>
        <w:drawing>
          <wp:inline distT="0" distB="0" distL="0" distR="0" wp14:anchorId="63345D02" wp14:editId="3EB7CCA6">
            <wp:extent cx="5943600" cy="3181350"/>
            <wp:effectExtent l="0" t="0" r="0" b="0"/>
            <wp:docPr id="1188080554" name="Picture 2"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80554" name="Picture 2" descr="A graph with a curved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1CE15FD4" w14:textId="433C1A39" w:rsidR="00595607" w:rsidRDefault="00595607" w:rsidP="00595607">
      <w:pPr>
        <w:jc w:val="center"/>
        <w:rPr>
          <w:rFonts w:ascii="Times New Roman" w:hAnsi="Times New Roman" w:cs="Times New Roman"/>
        </w:rPr>
      </w:pPr>
      <w:r>
        <w:rPr>
          <w:rFonts w:ascii="Times New Roman" w:hAnsi="Times New Roman" w:cs="Times New Roman"/>
        </w:rPr>
        <w:t>Figure 7: Radial Temperature distribution at z = 50 cm</w:t>
      </w:r>
    </w:p>
    <w:p w14:paraId="65EDC333" w14:textId="0966D166" w:rsidR="00D6265E" w:rsidRDefault="00595607" w:rsidP="00595607">
      <w:pPr>
        <w:rPr>
          <w:rFonts w:ascii="Times New Roman" w:hAnsi="Times New Roman" w:cs="Times New Roman"/>
        </w:rPr>
      </w:pPr>
      <w:r>
        <w:rPr>
          <w:rFonts w:ascii="Times New Roman" w:hAnsi="Times New Roman" w:cs="Times New Roman"/>
        </w:rPr>
        <w:lastRenderedPageBreak/>
        <w:t>The same comments for Figure 6 are valid for Figure 7</w:t>
      </w:r>
      <w:r w:rsidR="00D6265E">
        <w:rPr>
          <w:rFonts w:ascii="Times New Roman" w:hAnsi="Times New Roman" w:cs="Times New Roman"/>
        </w:rPr>
        <w:t xml:space="preserve"> and 8</w:t>
      </w:r>
      <w:r>
        <w:rPr>
          <w:rFonts w:ascii="Times New Roman" w:hAnsi="Times New Roman" w:cs="Times New Roman"/>
        </w:rPr>
        <w:t xml:space="preserve">. </w:t>
      </w:r>
    </w:p>
    <w:p w14:paraId="5B6A4CF3" w14:textId="6F24F2FB" w:rsidR="00D6265E" w:rsidRDefault="00627613" w:rsidP="00D6265E">
      <w:pPr>
        <w:jc w:val="center"/>
        <w:rPr>
          <w:rFonts w:ascii="Times New Roman" w:hAnsi="Times New Roman" w:cs="Times New Roman"/>
        </w:rPr>
      </w:pPr>
      <w:r>
        <w:rPr>
          <w:rFonts w:ascii="Times New Roman" w:hAnsi="Times New Roman" w:cs="Times New Roman"/>
          <w:noProof/>
        </w:rPr>
        <w:drawing>
          <wp:inline distT="0" distB="0" distL="0" distR="0" wp14:anchorId="778A7FAA" wp14:editId="2FBE64BB">
            <wp:extent cx="5943600" cy="3105150"/>
            <wp:effectExtent l="0" t="0" r="0" b="0"/>
            <wp:docPr id="1119781966"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81966" name="Picture 3" descr="A graph with a line going u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B7276FA" w14:textId="6DCF63E8" w:rsidR="00D6265E" w:rsidRDefault="00D6265E" w:rsidP="00D6265E">
      <w:pPr>
        <w:jc w:val="center"/>
        <w:rPr>
          <w:rFonts w:ascii="Times New Roman" w:hAnsi="Times New Roman" w:cs="Times New Roman"/>
        </w:rPr>
      </w:pPr>
      <w:r>
        <w:rPr>
          <w:rFonts w:ascii="Times New Roman" w:hAnsi="Times New Roman" w:cs="Times New Roman"/>
        </w:rPr>
        <w:t>Figure 7: Radial Temperature distribution at z = 100 cm</w:t>
      </w:r>
    </w:p>
    <w:p w14:paraId="30AE0D2D" w14:textId="566CE48D" w:rsidR="00595607" w:rsidRDefault="00595607" w:rsidP="00595607">
      <w:pPr>
        <w:rPr>
          <w:rFonts w:ascii="Times New Roman" w:hAnsi="Times New Roman" w:cs="Times New Roman"/>
        </w:rPr>
      </w:pPr>
      <w:r>
        <w:rPr>
          <w:rFonts w:ascii="Times New Roman" w:hAnsi="Times New Roman" w:cs="Times New Roman"/>
        </w:rPr>
        <w:t xml:space="preserve">In addition, a colormap is provided for the whole fuel rod in Figure </w:t>
      </w:r>
      <w:r w:rsidR="00D6265E">
        <w:rPr>
          <w:rFonts w:ascii="Times New Roman" w:hAnsi="Times New Roman" w:cs="Times New Roman"/>
        </w:rPr>
        <w:t>9</w:t>
      </w:r>
      <w:r>
        <w:rPr>
          <w:rFonts w:ascii="Times New Roman" w:hAnsi="Times New Roman" w:cs="Times New Roman"/>
        </w:rPr>
        <w:t xml:space="preserve"> below. </w:t>
      </w:r>
    </w:p>
    <w:p w14:paraId="28E0056E" w14:textId="3405CD91" w:rsidR="00595607" w:rsidRDefault="00627613" w:rsidP="00595607">
      <w:pPr>
        <w:jc w:val="center"/>
        <w:rPr>
          <w:rFonts w:ascii="Times New Roman" w:hAnsi="Times New Roman" w:cs="Times New Roman"/>
        </w:rPr>
      </w:pPr>
      <w:r>
        <w:rPr>
          <w:rFonts w:ascii="Times New Roman" w:hAnsi="Times New Roman" w:cs="Times New Roman"/>
          <w:noProof/>
        </w:rPr>
        <w:drawing>
          <wp:inline distT="0" distB="0" distL="0" distR="0" wp14:anchorId="5DAC12E8" wp14:editId="73178190">
            <wp:extent cx="5943600" cy="3114675"/>
            <wp:effectExtent l="0" t="0" r="0" b="9525"/>
            <wp:docPr id="373004170" name="Picture 4" descr="A red and blue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04170" name="Picture 4" descr="A red and blue gradie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212141E7" w14:textId="5C2659DF" w:rsidR="00595607" w:rsidRDefault="00595607" w:rsidP="00595607">
      <w:pPr>
        <w:jc w:val="center"/>
        <w:rPr>
          <w:rFonts w:ascii="Times New Roman" w:hAnsi="Times New Roman" w:cs="Times New Roman"/>
        </w:rPr>
      </w:pPr>
      <w:r>
        <w:rPr>
          <w:rFonts w:ascii="Times New Roman" w:hAnsi="Times New Roman" w:cs="Times New Roman"/>
        </w:rPr>
        <w:t xml:space="preserve">Figure </w:t>
      </w:r>
      <w:r w:rsidR="00D6265E">
        <w:rPr>
          <w:rFonts w:ascii="Times New Roman" w:hAnsi="Times New Roman" w:cs="Times New Roman"/>
        </w:rPr>
        <w:t>9</w:t>
      </w:r>
      <w:r>
        <w:rPr>
          <w:rFonts w:ascii="Times New Roman" w:hAnsi="Times New Roman" w:cs="Times New Roman"/>
        </w:rPr>
        <w:t>: Project 2 Fuel Rod colormap</w:t>
      </w:r>
    </w:p>
    <w:p w14:paraId="4795C89F" w14:textId="77777777" w:rsidR="00EA50D4" w:rsidRDefault="00EA50D4" w:rsidP="00EA50D4">
      <w:pPr>
        <w:rPr>
          <w:rFonts w:ascii="Times New Roman" w:hAnsi="Times New Roman" w:cs="Times New Roman"/>
        </w:rPr>
      </w:pPr>
      <w:r>
        <w:rPr>
          <w:rFonts w:ascii="Times New Roman" w:hAnsi="Times New Roman" w:cs="Times New Roman"/>
        </w:rPr>
        <w:t xml:space="preserve">The rod view has been scaled across the x axis to view the temperature distribution across the fuel. We notice the higher temperature in the axial center of the fuel compared to the top and bottom, proving the </w:t>
      </w:r>
      <w:r>
        <w:rPr>
          <w:rFonts w:ascii="Times New Roman" w:hAnsi="Times New Roman" w:cs="Times New Roman"/>
        </w:rPr>
        <w:lastRenderedPageBreak/>
        <w:t>axially dependent temperature and linear heat rates were implemented correctly. As a note, the bottom of the fuel rod is on the right and the top is on the left, following the direction of the positive y-axis.</w:t>
      </w:r>
    </w:p>
    <w:p w14:paraId="4D610D6D" w14:textId="487B824C" w:rsidR="00A07885" w:rsidRPr="00A07885" w:rsidRDefault="00EA50D4" w:rsidP="00EA50D4">
      <w:pPr>
        <w:rPr>
          <w:rFonts w:ascii="Times New Roman" w:hAnsi="Times New Roman" w:cs="Times New Roman"/>
        </w:rPr>
      </w:pPr>
      <w:r>
        <w:rPr>
          <w:rFonts w:ascii="Times New Roman" w:hAnsi="Times New Roman" w:cs="Times New Roman"/>
        </w:rPr>
        <w:t xml:space="preserve">The maximum fuel rod temperature is </w:t>
      </w:r>
      <w:r w:rsidR="00627613">
        <w:rPr>
          <w:rFonts w:ascii="Times New Roman" w:hAnsi="Times New Roman" w:cs="Times New Roman"/>
        </w:rPr>
        <w:t xml:space="preserve">1314.71℃, </w:t>
      </w:r>
      <w:r>
        <w:rPr>
          <w:rFonts w:ascii="Times New Roman" w:hAnsi="Times New Roman" w:cs="Times New Roman"/>
        </w:rPr>
        <w:t>found at y = 50.</w:t>
      </w:r>
      <w:r w:rsidR="00843825">
        <w:rPr>
          <w:rFonts w:ascii="Times New Roman" w:hAnsi="Times New Roman" w:cs="Times New Roman"/>
        </w:rPr>
        <w:t>5</w:t>
      </w:r>
      <w:r>
        <w:rPr>
          <w:rFonts w:ascii="Times New Roman" w:hAnsi="Times New Roman" w:cs="Times New Roman"/>
        </w:rPr>
        <w:t xml:space="preserve"> cm. This number is </w:t>
      </w:r>
      <w:r w:rsidR="00843825">
        <w:rPr>
          <w:rFonts w:ascii="Times New Roman" w:hAnsi="Times New Roman" w:cs="Times New Roman"/>
        </w:rPr>
        <w:t xml:space="preserve">too </w:t>
      </w:r>
      <w:r>
        <w:rPr>
          <w:rFonts w:ascii="Times New Roman" w:hAnsi="Times New Roman" w:cs="Times New Roman"/>
        </w:rPr>
        <w:t xml:space="preserve">low, as we would expect it to be around 60 cm in height. </w:t>
      </w:r>
    </w:p>
    <w:p w14:paraId="3851F142" w14:textId="16F574B8" w:rsidR="00D33ACD" w:rsidRDefault="00D33ACD">
      <w:pPr>
        <w:pStyle w:val="Heading2"/>
      </w:pPr>
      <w:r>
        <w:t>Project 3</w:t>
      </w:r>
    </w:p>
    <w:p w14:paraId="3DAE2FA0" w14:textId="603AC30C" w:rsidR="00D33ACD" w:rsidRDefault="00FA3C94" w:rsidP="00D33ACD">
      <w:r>
        <w:t xml:space="preserve">Project 3 takes the same input as the Project 2 input file with several small differences. The thermal </w:t>
      </w:r>
      <w:r w:rsidR="002A6AE1">
        <w:t>conductivity</w:t>
      </w:r>
      <w:r>
        <w:t xml:space="preserve"> is a function of temperature, taking the values provided in Equations 1 and 2</w:t>
      </w:r>
      <w:r w:rsidR="002A6AE1">
        <w:t xml:space="preserve"> above</w:t>
      </w:r>
      <w:r>
        <w:t>.</w:t>
      </w:r>
      <w:r w:rsidR="002A6AE1">
        <w:t xml:space="preserve"> The axially varying linear heat rate and the boundary conditions are the same as in project 2. Boundary condition reduction was offered as an option, but since the inlet temperature appeared to function correctly, it was kept as the boundary </w:t>
      </w:r>
      <w:commentRangeStart w:id="4"/>
      <w:r w:rsidR="002A6AE1">
        <w:t>condition in Project 3.</w:t>
      </w:r>
      <w:commentRangeEnd w:id="4"/>
      <w:r w:rsidR="00987EF3">
        <w:rPr>
          <w:rStyle w:val="CommentReference"/>
        </w:rPr>
        <w:commentReference w:id="4"/>
      </w:r>
    </w:p>
    <w:p w14:paraId="014BCE96" w14:textId="5E09F990" w:rsidR="002A6AE1" w:rsidRDefault="002A6AE1" w:rsidP="00D33ACD">
      <w:r>
        <w:t>The input file for Project 3 did not reach convergence. Most likely it is due to errors in the mesh and tensor mechanics modules added to the input.</w:t>
      </w:r>
      <w:r w:rsidR="00E97D57">
        <w:t xml:space="preserve"> A copy of the input file is attached to this report.</w:t>
      </w:r>
    </w:p>
    <w:p w14:paraId="10A54D86" w14:textId="3A2E80DF" w:rsidR="002A6AE1" w:rsidRPr="00D33ACD" w:rsidRDefault="002A6AE1" w:rsidP="00D33ACD">
      <w:r>
        <w:t xml:space="preserve">As part of </w:t>
      </w:r>
      <w:r w:rsidR="00627613">
        <w:t>P</w:t>
      </w:r>
      <w:r>
        <w:t xml:space="preserve">roject 3, the inputs for </w:t>
      </w:r>
      <w:commentRangeStart w:id="5"/>
      <w:r>
        <w:t>Project</w:t>
      </w:r>
      <w:commentRangeEnd w:id="5"/>
      <w:r w:rsidR="00987EF3">
        <w:rPr>
          <w:rStyle w:val="CommentReference"/>
        </w:rPr>
        <w:commentReference w:id="5"/>
      </w:r>
      <w:r>
        <w:t xml:space="preserve"> 1 and 2 were updated to fix </w:t>
      </w:r>
      <w:r w:rsidR="00627613">
        <w:t>mistakes</w:t>
      </w:r>
      <w:r>
        <w:t xml:space="preserve"> in the previous sections.</w:t>
      </w:r>
      <w:r w:rsidR="00CE5AFB">
        <w:t xml:space="preserve"> In Projects 1 and 2, specific heat material properties were added to the cladding and fuel blocks. In Project 2, the fuel surface was the primary surface for thermal contact and the cladding surface was the secondary surface.</w:t>
      </w:r>
    </w:p>
    <w:p w14:paraId="501D4437" w14:textId="5CDC08BB" w:rsidR="00B91578" w:rsidRPr="00A07885" w:rsidRDefault="00B91578">
      <w:pPr>
        <w:pStyle w:val="Heading2"/>
      </w:pPr>
      <w:r w:rsidRPr="00A07885">
        <w:t>References</w:t>
      </w:r>
    </w:p>
    <w:p w14:paraId="655397E6" w14:textId="77777777" w:rsidR="00B91578" w:rsidRPr="00A07885" w:rsidRDefault="00B91578" w:rsidP="00B91578">
      <w:pPr>
        <w:pStyle w:val="ListParagraph"/>
        <w:numPr>
          <w:ilvl w:val="0"/>
          <w:numId w:val="3"/>
        </w:numPr>
        <w:rPr>
          <w:rFonts w:ascii="Times New Roman" w:hAnsi="Times New Roman" w:cs="Times New Roman"/>
        </w:rPr>
      </w:pPr>
      <w:r w:rsidRPr="00A07885">
        <w:rPr>
          <w:rFonts w:ascii="Times New Roman" w:hAnsi="Times New Roman" w:cs="Times New Roman"/>
        </w:rPr>
        <w:t xml:space="preserve">Beeler, B. (2024, Spring). </w:t>
      </w:r>
      <w:r w:rsidRPr="00A07885">
        <w:rPr>
          <w:rFonts w:ascii="Times New Roman" w:hAnsi="Times New Roman" w:cs="Times New Roman"/>
          <w:i/>
          <w:iCs/>
        </w:rPr>
        <w:t>Lecture 3.</w:t>
      </w:r>
      <w:r w:rsidRPr="00A07885">
        <w:rPr>
          <w:rFonts w:ascii="Times New Roman" w:hAnsi="Times New Roman" w:cs="Times New Roman"/>
        </w:rPr>
        <w:t xml:space="preserve"> [PowerPoint presentation]. North Carolina State University.</w:t>
      </w:r>
    </w:p>
    <w:p w14:paraId="52F73E61" w14:textId="77777777" w:rsidR="00B91578" w:rsidRPr="00A07885" w:rsidRDefault="00B91578" w:rsidP="00B91578">
      <w:pPr>
        <w:pStyle w:val="NormalWeb"/>
        <w:numPr>
          <w:ilvl w:val="0"/>
          <w:numId w:val="3"/>
        </w:numPr>
      </w:pPr>
      <w:r w:rsidRPr="00A07885">
        <w:t xml:space="preserve">The Engineering Toolbox. (n.d.). </w:t>
      </w:r>
      <w:r w:rsidRPr="00A07885">
        <w:rPr>
          <w:i/>
          <w:iCs/>
        </w:rPr>
        <w:t>Helium - thermophysical properties</w:t>
      </w:r>
      <w:r w:rsidRPr="00A07885">
        <w:t xml:space="preserve">. Engineering </w:t>
      </w:r>
      <w:proofErr w:type="spellStart"/>
      <w:r w:rsidRPr="00A07885">
        <w:t>ToolBox</w:t>
      </w:r>
      <w:proofErr w:type="spellEnd"/>
      <w:r w:rsidRPr="00A07885">
        <w:t xml:space="preserve">. https://www.engineeringtoolbox.com/helium-d_1418.html#google_vignette </w:t>
      </w:r>
    </w:p>
    <w:p w14:paraId="5E433787" w14:textId="5A3C529A" w:rsidR="00B91578" w:rsidRPr="00D6265E" w:rsidRDefault="00B91578" w:rsidP="00B91578">
      <w:pPr>
        <w:pStyle w:val="NormalWeb"/>
        <w:numPr>
          <w:ilvl w:val="0"/>
          <w:numId w:val="3"/>
        </w:numPr>
      </w:pPr>
      <w:proofErr w:type="spellStart"/>
      <w:r w:rsidRPr="00A07885">
        <w:t>Github</w:t>
      </w:r>
      <w:proofErr w:type="spellEnd"/>
      <w:r w:rsidRPr="00A07885">
        <w:t xml:space="preserve">. (n.d.). </w:t>
      </w:r>
      <w:r w:rsidRPr="00A07885">
        <w:rPr>
          <w:i/>
          <w:iCs/>
        </w:rPr>
        <w:t>Home</w:t>
      </w:r>
      <w:r w:rsidRPr="00A07885">
        <w:t xml:space="preserve">. MOOSE. https://mooseframework.inl.gov/ </w:t>
      </w:r>
    </w:p>
    <w:sectPr w:rsidR="00B91578" w:rsidRPr="00D6265E">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W. Beeler" w:date="2024-05-01T14:56:00Z" w:initials="BB">
    <w:p w14:paraId="63ED4182" w14:textId="77777777" w:rsidR="00987EF3" w:rsidRDefault="00987EF3" w:rsidP="00987EF3">
      <w:r>
        <w:rPr>
          <w:rStyle w:val="CommentReference"/>
        </w:rPr>
        <w:annotationRef/>
      </w:r>
      <w:r>
        <w:rPr>
          <w:color w:val="000000"/>
          <w:sz w:val="20"/>
          <w:szCs w:val="20"/>
        </w:rPr>
        <w:t>This is project 3… even though this is basically just the project 2 report. Grade of 65 on the part 3.</w:t>
      </w:r>
    </w:p>
  </w:comment>
  <w:comment w:id="1" w:author="Benjamin W. Beeler" w:date="2024-05-01T14:51:00Z" w:initials="BB">
    <w:p w14:paraId="0273959D" w14:textId="7D00C00E" w:rsidR="00987EF3" w:rsidRDefault="00987EF3" w:rsidP="00987EF3">
      <w:r>
        <w:rPr>
          <w:rStyle w:val="CommentReference"/>
        </w:rPr>
        <w:annotationRef/>
      </w:r>
      <w:r>
        <w:rPr>
          <w:color w:val="000000"/>
          <w:sz w:val="20"/>
          <w:szCs w:val="20"/>
        </w:rPr>
        <w:t>Not sure if you paid attention to my prior comments, but we would expect this to decrease the fuel centerline temp, based on the assumed constant values.</w:t>
      </w:r>
    </w:p>
  </w:comment>
  <w:comment w:id="3" w:author="Benjamin W. Beeler" w:date="2024-05-01T14:53:00Z" w:initials="BB">
    <w:p w14:paraId="5DA6B745" w14:textId="77777777" w:rsidR="00987EF3" w:rsidRDefault="00987EF3" w:rsidP="00987EF3">
      <w:r>
        <w:rPr>
          <w:rStyle w:val="CommentReference"/>
        </w:rPr>
        <w:annotationRef/>
      </w:r>
      <w:r>
        <w:rPr>
          <w:color w:val="000000"/>
          <w:sz w:val="20"/>
          <w:szCs w:val="20"/>
        </w:rPr>
        <w:t>You were never able to fix this? I thought I mentioned the emissivity to you…</w:t>
      </w:r>
    </w:p>
    <w:p w14:paraId="37835054" w14:textId="77777777" w:rsidR="00987EF3" w:rsidRDefault="00987EF3" w:rsidP="00987EF3"/>
  </w:comment>
  <w:comment w:id="4" w:author="Benjamin W. Beeler" w:date="2024-05-01T14:55:00Z" w:initials="BB">
    <w:p w14:paraId="1903E301" w14:textId="77777777" w:rsidR="00987EF3" w:rsidRDefault="00987EF3" w:rsidP="00987EF3">
      <w:r>
        <w:rPr>
          <w:rStyle w:val="CommentReference"/>
        </w:rPr>
        <w:annotationRef/>
      </w:r>
      <w:r>
        <w:rPr>
          <w:color w:val="000000"/>
          <w:sz w:val="20"/>
          <w:szCs w:val="20"/>
        </w:rPr>
        <w:t xml:space="preserve">Any mechanical properties you used? Anything? </w:t>
      </w:r>
    </w:p>
    <w:p w14:paraId="3150091E" w14:textId="77777777" w:rsidR="00987EF3" w:rsidRDefault="00987EF3" w:rsidP="00987EF3"/>
  </w:comment>
  <w:comment w:id="5" w:author="Benjamin W. Beeler" w:date="2024-05-01T14:54:00Z" w:initials="BB">
    <w:p w14:paraId="4FFDC145" w14:textId="3855C6E6" w:rsidR="00987EF3" w:rsidRDefault="00987EF3" w:rsidP="00987EF3">
      <w:r>
        <w:rPr>
          <w:rStyle w:val="CommentReference"/>
        </w:rPr>
        <w:annotationRef/>
      </w:r>
      <w:r>
        <w:rPr>
          <w:color w:val="000000"/>
          <w:sz w:val="20"/>
          <w:szCs w:val="20"/>
        </w:rPr>
        <w:t>Seems we didnt get a whole lot done here… you could have talked about the thermal expansion or swelling you implemented (or could have implemented), but this looks a whole lot like “meh, didnt feel like trying”. Which is not ideal</w:t>
      </w:r>
    </w:p>
    <w:p w14:paraId="5A4E33E4" w14:textId="77777777" w:rsidR="00987EF3" w:rsidRDefault="00987EF3" w:rsidP="00987EF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D4182" w15:done="0"/>
  <w15:commentEx w15:paraId="0273959D" w15:done="0"/>
  <w15:commentEx w15:paraId="37835054" w15:done="0"/>
  <w15:commentEx w15:paraId="3150091E" w15:done="0"/>
  <w15:commentEx w15:paraId="5A4E33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CD6B2" w16cex:dateUtc="2024-05-01T18:56:00Z"/>
  <w16cex:commentExtensible w16cex:durableId="29DCD588" w16cex:dateUtc="2024-05-01T18:51:00Z"/>
  <w16cex:commentExtensible w16cex:durableId="29DCD5E4" w16cex:dateUtc="2024-05-01T18:53:00Z"/>
  <w16cex:commentExtensible w16cex:durableId="29DCD65B" w16cex:dateUtc="2024-05-01T18:55:00Z"/>
  <w16cex:commentExtensible w16cex:durableId="29DCD63F" w16cex:dateUtc="2024-05-01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D4182" w16cid:durableId="29DCD6B2"/>
  <w16cid:commentId w16cid:paraId="0273959D" w16cid:durableId="29DCD588"/>
  <w16cid:commentId w16cid:paraId="37835054" w16cid:durableId="29DCD5E4"/>
  <w16cid:commentId w16cid:paraId="3150091E" w16cid:durableId="29DCD65B"/>
  <w16cid:commentId w16cid:paraId="5A4E33E4" w16cid:durableId="29DCD6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7E59" w14:textId="77777777" w:rsidR="00BA00FD" w:rsidRDefault="00BA00FD" w:rsidP="008A1512">
      <w:pPr>
        <w:spacing w:after="0" w:line="240" w:lineRule="auto"/>
      </w:pPr>
      <w:r>
        <w:separator/>
      </w:r>
    </w:p>
  </w:endnote>
  <w:endnote w:type="continuationSeparator" w:id="0">
    <w:p w14:paraId="0746E6A4" w14:textId="77777777" w:rsidR="00BA00FD" w:rsidRDefault="00BA00FD" w:rsidP="008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47F53" w14:textId="77777777" w:rsidR="00BA00FD" w:rsidRDefault="00BA00FD" w:rsidP="008A1512">
      <w:pPr>
        <w:spacing w:after="0" w:line="240" w:lineRule="auto"/>
      </w:pPr>
      <w:r>
        <w:separator/>
      </w:r>
    </w:p>
  </w:footnote>
  <w:footnote w:type="continuationSeparator" w:id="0">
    <w:p w14:paraId="48FE38DA" w14:textId="77777777" w:rsidR="00BA00FD" w:rsidRDefault="00BA00FD" w:rsidP="008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66174"/>
      <w:docPartObj>
        <w:docPartGallery w:val="Page Numbers (Top of Page)"/>
        <w:docPartUnique/>
      </w:docPartObj>
    </w:sdtPr>
    <w:sdtEndPr>
      <w:rPr>
        <w:noProof/>
      </w:rPr>
    </w:sdtEndPr>
    <w:sdtContent>
      <w:p w14:paraId="68F5FBE0" w14:textId="39FAB6F9" w:rsidR="008A1512" w:rsidRDefault="008A15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5336A" w14:textId="77777777" w:rsidR="008A1512" w:rsidRDefault="008A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502"/>
    <w:multiLevelType w:val="hybridMultilevel"/>
    <w:tmpl w:val="A91AC308"/>
    <w:lvl w:ilvl="0" w:tplc="11868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11B"/>
    <w:multiLevelType w:val="hybridMultilevel"/>
    <w:tmpl w:val="814C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11EF"/>
    <w:multiLevelType w:val="hybridMultilevel"/>
    <w:tmpl w:val="B47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57281">
    <w:abstractNumId w:val="2"/>
  </w:num>
  <w:num w:numId="2" w16cid:durableId="538012682">
    <w:abstractNumId w:val="0"/>
  </w:num>
  <w:num w:numId="3" w16cid:durableId="16203316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030CA7"/>
    <w:rsid w:val="000418B7"/>
    <w:rsid w:val="00052180"/>
    <w:rsid w:val="00053375"/>
    <w:rsid w:val="0009262D"/>
    <w:rsid w:val="000A5509"/>
    <w:rsid w:val="000F5C53"/>
    <w:rsid w:val="00111C77"/>
    <w:rsid w:val="00112586"/>
    <w:rsid w:val="00117DBB"/>
    <w:rsid w:val="00133AFB"/>
    <w:rsid w:val="00153BE8"/>
    <w:rsid w:val="001616A7"/>
    <w:rsid w:val="00184128"/>
    <w:rsid w:val="001B6FF4"/>
    <w:rsid w:val="002009E7"/>
    <w:rsid w:val="002217F3"/>
    <w:rsid w:val="00256227"/>
    <w:rsid w:val="0026119F"/>
    <w:rsid w:val="00262E68"/>
    <w:rsid w:val="0027129F"/>
    <w:rsid w:val="00297FF6"/>
    <w:rsid w:val="002A6AE1"/>
    <w:rsid w:val="002B58F5"/>
    <w:rsid w:val="002C55BB"/>
    <w:rsid w:val="003132EC"/>
    <w:rsid w:val="003501DD"/>
    <w:rsid w:val="00365E92"/>
    <w:rsid w:val="00371688"/>
    <w:rsid w:val="00380F83"/>
    <w:rsid w:val="00390C55"/>
    <w:rsid w:val="00434B05"/>
    <w:rsid w:val="004406B6"/>
    <w:rsid w:val="004B4E1A"/>
    <w:rsid w:val="004F7AB0"/>
    <w:rsid w:val="00501684"/>
    <w:rsid w:val="00524316"/>
    <w:rsid w:val="00572BDE"/>
    <w:rsid w:val="00595607"/>
    <w:rsid w:val="005B26DE"/>
    <w:rsid w:val="005D4B49"/>
    <w:rsid w:val="00606220"/>
    <w:rsid w:val="00627613"/>
    <w:rsid w:val="00635D62"/>
    <w:rsid w:val="006770F2"/>
    <w:rsid w:val="00691711"/>
    <w:rsid w:val="006A54B8"/>
    <w:rsid w:val="006C2223"/>
    <w:rsid w:val="006C62C8"/>
    <w:rsid w:val="006D25A7"/>
    <w:rsid w:val="006D5AD7"/>
    <w:rsid w:val="006F3463"/>
    <w:rsid w:val="00700D4B"/>
    <w:rsid w:val="007417CA"/>
    <w:rsid w:val="007A76EC"/>
    <w:rsid w:val="00811C0A"/>
    <w:rsid w:val="00843825"/>
    <w:rsid w:val="008536C5"/>
    <w:rsid w:val="008A1512"/>
    <w:rsid w:val="008C51AC"/>
    <w:rsid w:val="00900E89"/>
    <w:rsid w:val="00926763"/>
    <w:rsid w:val="00935FC9"/>
    <w:rsid w:val="00947E51"/>
    <w:rsid w:val="00947E9D"/>
    <w:rsid w:val="00973500"/>
    <w:rsid w:val="0097553A"/>
    <w:rsid w:val="00987EF3"/>
    <w:rsid w:val="009B1D1D"/>
    <w:rsid w:val="009C35FF"/>
    <w:rsid w:val="00A0477C"/>
    <w:rsid w:val="00A07885"/>
    <w:rsid w:val="00A35CE1"/>
    <w:rsid w:val="00A71A69"/>
    <w:rsid w:val="00A722C4"/>
    <w:rsid w:val="00A96FAB"/>
    <w:rsid w:val="00AB15B8"/>
    <w:rsid w:val="00AB7D78"/>
    <w:rsid w:val="00AD01A0"/>
    <w:rsid w:val="00AE0517"/>
    <w:rsid w:val="00AE170E"/>
    <w:rsid w:val="00B0156B"/>
    <w:rsid w:val="00B1221C"/>
    <w:rsid w:val="00B171D8"/>
    <w:rsid w:val="00B3277D"/>
    <w:rsid w:val="00B711F1"/>
    <w:rsid w:val="00B77D07"/>
    <w:rsid w:val="00B91578"/>
    <w:rsid w:val="00BA00FD"/>
    <w:rsid w:val="00BA6493"/>
    <w:rsid w:val="00BE78DE"/>
    <w:rsid w:val="00C3030A"/>
    <w:rsid w:val="00C46691"/>
    <w:rsid w:val="00C56F72"/>
    <w:rsid w:val="00C71ADE"/>
    <w:rsid w:val="00C84990"/>
    <w:rsid w:val="00CC3952"/>
    <w:rsid w:val="00CE46D4"/>
    <w:rsid w:val="00CE5AFB"/>
    <w:rsid w:val="00CF3347"/>
    <w:rsid w:val="00D02C06"/>
    <w:rsid w:val="00D07F4F"/>
    <w:rsid w:val="00D33ACD"/>
    <w:rsid w:val="00D61879"/>
    <w:rsid w:val="00D6265E"/>
    <w:rsid w:val="00D652C1"/>
    <w:rsid w:val="00D70200"/>
    <w:rsid w:val="00D815AC"/>
    <w:rsid w:val="00D938A9"/>
    <w:rsid w:val="00DA432A"/>
    <w:rsid w:val="00DC4CAE"/>
    <w:rsid w:val="00DD13F6"/>
    <w:rsid w:val="00E25C82"/>
    <w:rsid w:val="00E66A6E"/>
    <w:rsid w:val="00E67098"/>
    <w:rsid w:val="00E97D57"/>
    <w:rsid w:val="00EA146A"/>
    <w:rsid w:val="00EA172C"/>
    <w:rsid w:val="00EA50D4"/>
    <w:rsid w:val="00EA70DA"/>
    <w:rsid w:val="00EB46D2"/>
    <w:rsid w:val="00EB52D6"/>
    <w:rsid w:val="00F03AA2"/>
    <w:rsid w:val="00F134E1"/>
    <w:rsid w:val="00F1421E"/>
    <w:rsid w:val="00F2665E"/>
    <w:rsid w:val="00F43A70"/>
    <w:rsid w:val="00FA3C94"/>
    <w:rsid w:val="00FA66E9"/>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92C"/>
  <w15:chartTrackingRefBased/>
  <w15:docId w15:val="{1BE4D030-BD6F-4543-B97B-8A3BBE1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B15B8"/>
    <w:pPr>
      <w:keepNext/>
      <w:spacing w:after="0" w:line="360" w:lineRule="auto"/>
      <w:outlineLvl w:val="1"/>
    </w:pPr>
    <w:rPr>
      <w:rFonts w:ascii="Times New Roman" w:eastAsia="Times New Roman" w:hAnsi="Times New Roman" w:cs="Times New Roman"/>
      <w:b/>
      <w:bCs/>
      <w:kern w:val="0"/>
      <w:sz w:val="32"/>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CA"/>
    <w:pPr>
      <w:ind w:left="720"/>
      <w:contextualSpacing/>
    </w:pPr>
  </w:style>
  <w:style w:type="character" w:styleId="Hyperlink">
    <w:name w:val="Hyperlink"/>
    <w:basedOn w:val="DefaultParagraphFont"/>
    <w:uiPriority w:val="99"/>
    <w:unhideWhenUsed/>
    <w:rsid w:val="007417CA"/>
    <w:rPr>
      <w:color w:val="0563C1" w:themeColor="hyperlink"/>
      <w:u w:val="single"/>
    </w:rPr>
  </w:style>
  <w:style w:type="character" w:styleId="UnresolvedMention">
    <w:name w:val="Unresolved Mention"/>
    <w:basedOn w:val="DefaultParagraphFont"/>
    <w:uiPriority w:val="99"/>
    <w:semiHidden/>
    <w:unhideWhenUsed/>
    <w:rsid w:val="007417CA"/>
    <w:rPr>
      <w:color w:val="605E5C"/>
      <w:shd w:val="clear" w:color="auto" w:fill="E1DFDD"/>
    </w:rPr>
  </w:style>
  <w:style w:type="character" w:styleId="FollowedHyperlink">
    <w:name w:val="FollowedHyperlink"/>
    <w:basedOn w:val="DefaultParagraphFont"/>
    <w:uiPriority w:val="99"/>
    <w:semiHidden/>
    <w:unhideWhenUsed/>
    <w:rsid w:val="001B6FF4"/>
    <w:rPr>
      <w:color w:val="954F72" w:themeColor="followedHyperlink"/>
      <w:u w:val="single"/>
    </w:rPr>
  </w:style>
  <w:style w:type="character" w:customStyle="1" w:styleId="Heading2Char">
    <w:name w:val="Heading 2 Char"/>
    <w:basedOn w:val="DefaultParagraphFont"/>
    <w:link w:val="Heading2"/>
    <w:rsid w:val="00AB15B8"/>
    <w:rPr>
      <w:rFonts w:ascii="Times New Roman" w:eastAsia="Times New Roman" w:hAnsi="Times New Roman" w:cs="Times New Roman"/>
      <w:b/>
      <w:bCs/>
      <w:kern w:val="0"/>
      <w:sz w:val="32"/>
      <w:szCs w:val="24"/>
      <w:u w:val="single"/>
      <w14:ligatures w14:val="none"/>
    </w:rPr>
  </w:style>
  <w:style w:type="paragraph" w:styleId="Footer">
    <w:name w:val="footer"/>
    <w:basedOn w:val="Normal"/>
    <w:link w:val="FooterChar"/>
    <w:rsid w:val="00AB15B8"/>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AB15B8"/>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12"/>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21E"/>
    <w:rPr>
      <w:color w:val="666666"/>
    </w:rPr>
  </w:style>
  <w:style w:type="paragraph" w:styleId="NormalWeb">
    <w:name w:val="Normal (Web)"/>
    <w:basedOn w:val="Normal"/>
    <w:uiPriority w:val="99"/>
    <w:unhideWhenUsed/>
    <w:rsid w:val="0004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987EF3"/>
    <w:rPr>
      <w:sz w:val="16"/>
      <w:szCs w:val="16"/>
    </w:rPr>
  </w:style>
  <w:style w:type="paragraph" w:styleId="CommentText">
    <w:name w:val="annotation text"/>
    <w:basedOn w:val="Normal"/>
    <w:link w:val="CommentTextChar"/>
    <w:uiPriority w:val="99"/>
    <w:semiHidden/>
    <w:unhideWhenUsed/>
    <w:rsid w:val="00987EF3"/>
    <w:pPr>
      <w:spacing w:line="240" w:lineRule="auto"/>
    </w:pPr>
    <w:rPr>
      <w:sz w:val="20"/>
      <w:szCs w:val="20"/>
    </w:rPr>
  </w:style>
  <w:style w:type="character" w:customStyle="1" w:styleId="CommentTextChar">
    <w:name w:val="Comment Text Char"/>
    <w:basedOn w:val="DefaultParagraphFont"/>
    <w:link w:val="CommentText"/>
    <w:uiPriority w:val="99"/>
    <w:semiHidden/>
    <w:rsid w:val="00987EF3"/>
    <w:rPr>
      <w:sz w:val="20"/>
      <w:szCs w:val="20"/>
    </w:rPr>
  </w:style>
  <w:style w:type="paragraph" w:styleId="CommentSubject">
    <w:name w:val="annotation subject"/>
    <w:basedOn w:val="CommentText"/>
    <w:next w:val="CommentText"/>
    <w:link w:val="CommentSubjectChar"/>
    <w:uiPriority w:val="99"/>
    <w:semiHidden/>
    <w:unhideWhenUsed/>
    <w:rsid w:val="00987EF3"/>
    <w:rPr>
      <w:b/>
      <w:bCs/>
    </w:rPr>
  </w:style>
  <w:style w:type="character" w:customStyle="1" w:styleId="CommentSubjectChar">
    <w:name w:val="Comment Subject Char"/>
    <w:basedOn w:val="CommentTextChar"/>
    <w:link w:val="CommentSubject"/>
    <w:uiPriority w:val="99"/>
    <w:semiHidden/>
    <w:rsid w:val="00987EF3"/>
    <w:rPr>
      <w:b/>
      <w:bCs/>
      <w:sz w:val="20"/>
      <w:szCs w:val="20"/>
    </w:rPr>
  </w:style>
  <w:style w:type="paragraph" w:styleId="Revision">
    <w:name w:val="Revision"/>
    <w:hidden/>
    <w:uiPriority w:val="99"/>
    <w:semiHidden/>
    <w:rsid w:val="00987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631">
      <w:bodyDiv w:val="1"/>
      <w:marLeft w:val="0"/>
      <w:marRight w:val="0"/>
      <w:marTop w:val="0"/>
      <w:marBottom w:val="0"/>
      <w:divBdr>
        <w:top w:val="none" w:sz="0" w:space="0" w:color="auto"/>
        <w:left w:val="none" w:sz="0" w:space="0" w:color="auto"/>
        <w:bottom w:val="none" w:sz="0" w:space="0" w:color="auto"/>
        <w:right w:val="none" w:sz="0" w:space="0" w:color="auto"/>
      </w:divBdr>
    </w:div>
    <w:div w:id="80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81D3-048D-4C86-8CA9-B618680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Cheron</dc:creator>
  <cp:keywords/>
  <dc:description/>
  <cp:lastModifiedBy>Benjamin W. Beeler</cp:lastModifiedBy>
  <cp:revision>2</cp:revision>
  <dcterms:created xsi:type="dcterms:W3CDTF">2024-05-01T18:56:00Z</dcterms:created>
  <dcterms:modified xsi:type="dcterms:W3CDTF">2024-05-01T18:56:00Z</dcterms:modified>
</cp:coreProperties>
</file>