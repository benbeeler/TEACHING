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B7A4A" w14:textId="42635BAC" w:rsidR="00882507" w:rsidRPr="00882507" w:rsidRDefault="00882507">
      <w:pPr>
        <w:rPr>
          <w:rFonts w:ascii="Times New Roman" w:eastAsiaTheme="minorEastAsia" w:hAnsi="Times New Roman" w:cs="Times New Roman"/>
          <w:b/>
          <w:bCs/>
          <w:sz w:val="28"/>
          <w:szCs w:val="28"/>
        </w:rPr>
      </w:pPr>
      <w:r w:rsidRPr="00882507">
        <w:rPr>
          <w:rFonts w:ascii="Times New Roman" w:eastAsiaTheme="minorEastAsia" w:hAnsi="Times New Roman" w:cs="Times New Roman"/>
          <w:b/>
          <w:bCs/>
          <w:sz w:val="28"/>
          <w:szCs w:val="28"/>
        </w:rPr>
        <w:t xml:space="preserve">Property values and </w:t>
      </w:r>
      <w:commentRangeStart w:id="0"/>
      <w:r w:rsidRPr="00882507">
        <w:rPr>
          <w:rFonts w:ascii="Times New Roman" w:eastAsiaTheme="minorEastAsia" w:hAnsi="Times New Roman" w:cs="Times New Roman"/>
          <w:b/>
          <w:bCs/>
          <w:sz w:val="28"/>
          <w:szCs w:val="28"/>
        </w:rPr>
        <w:t>parameters used:</w:t>
      </w:r>
      <w:commentRangeEnd w:id="0"/>
      <w:r w:rsidR="00D03830">
        <w:rPr>
          <w:rStyle w:val="CommentReference"/>
        </w:rPr>
        <w:commentReference w:id="0"/>
      </w:r>
    </w:p>
    <w:p w14:paraId="1315B4B3" w14:textId="77777777" w:rsidR="00882507" w:rsidRPr="00882507" w:rsidRDefault="00882507">
      <w:pPr>
        <w:rPr>
          <w:rFonts w:ascii="Times New Roman" w:eastAsiaTheme="minorEastAsia" w:hAnsi="Times New Roman" w:cs="Times New Roman"/>
          <w:b/>
          <w:bCs/>
          <w:sz w:val="28"/>
          <w:szCs w:val="28"/>
        </w:rPr>
      </w:pPr>
    </w:p>
    <w:p w14:paraId="0767541C" w14:textId="3C6C8A1E" w:rsidR="007D1FA4" w:rsidRPr="00882507" w:rsidRDefault="00000000" w:rsidP="00882507">
      <w:pPr>
        <w:ind w:left="720"/>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Fuel radius, R</m:t>
              </m:r>
            </m:e>
            <m:sub>
              <m:r>
                <w:rPr>
                  <w:rFonts w:ascii="Cambria Math" w:hAnsi="Cambria Math" w:cs="Times New Roman"/>
                  <w:sz w:val="28"/>
                  <w:szCs w:val="28"/>
                </w:rPr>
                <m:t>f</m:t>
              </m:r>
            </m:sub>
          </m:sSub>
          <m:r>
            <w:rPr>
              <w:rFonts w:ascii="Cambria Math" w:hAnsi="Cambria Math" w:cs="Times New Roman"/>
              <w:sz w:val="28"/>
              <w:szCs w:val="28"/>
            </w:rPr>
            <m:t>=0.5 cm</m:t>
          </m:r>
        </m:oMath>
      </m:oMathPara>
    </w:p>
    <w:p w14:paraId="760F74BD" w14:textId="09A04C24" w:rsidR="00C912FD" w:rsidRPr="00882507" w:rsidRDefault="00000000" w:rsidP="00882507">
      <w:pPr>
        <w:ind w:left="720"/>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eastAsiaTheme="minorEastAsia" w:hAnsi="Cambria Math" w:cs="Times New Roman"/>
                  <w:sz w:val="28"/>
                  <w:szCs w:val="28"/>
                </w:rPr>
                <m:t xml:space="preserve">Thermal conductivity of fuel, </m:t>
              </m:r>
              <m:r>
                <w:rPr>
                  <w:rFonts w:ascii="Cambria Math" w:hAnsi="Cambria Math" w:cs="Times New Roman"/>
                  <w:sz w:val="28"/>
                  <w:szCs w:val="28"/>
                </w:rPr>
                <m:t>k</m:t>
              </m:r>
            </m:e>
            <m:sub>
              <m:r>
                <w:rPr>
                  <w:rFonts w:ascii="Cambria Math" w:hAnsi="Cambria Math" w:cs="Times New Roman"/>
                  <w:sz w:val="28"/>
                  <w:szCs w:val="28"/>
                </w:rPr>
                <m:t>f</m:t>
              </m:r>
            </m:sub>
          </m:sSub>
          <m:r>
            <w:rPr>
              <w:rFonts w:ascii="Cambria Math" w:hAnsi="Cambria Math" w:cs="Times New Roman"/>
              <w:sz w:val="28"/>
              <w:szCs w:val="28"/>
            </w:rPr>
            <m:t>=0.035</m:t>
          </m:r>
          <m:f>
            <m:fPr>
              <m:ctrlPr>
                <w:rPr>
                  <w:rFonts w:ascii="Cambria Math" w:hAnsi="Cambria Math" w:cs="Times New Roman"/>
                  <w:i/>
                  <w:sz w:val="28"/>
                  <w:szCs w:val="28"/>
                </w:rPr>
              </m:ctrlPr>
            </m:fPr>
            <m:num>
              <m:r>
                <w:rPr>
                  <w:rFonts w:ascii="Cambria Math" w:hAnsi="Cambria Math" w:cs="Times New Roman"/>
                  <w:sz w:val="28"/>
                  <w:szCs w:val="28"/>
                </w:rPr>
                <m:t>watt</m:t>
              </m:r>
            </m:num>
            <m:den>
              <m:r>
                <w:rPr>
                  <w:rFonts w:ascii="Cambria Math" w:hAnsi="Cambria Math" w:cs="Times New Roman"/>
                  <w:sz w:val="28"/>
                  <w:szCs w:val="28"/>
                </w:rPr>
                <m:t>cm</m:t>
              </m:r>
            </m:den>
          </m:f>
          <m:r>
            <w:rPr>
              <w:rFonts w:ascii="Cambria Math" w:hAnsi="Cambria Math" w:cs="Times New Roman"/>
              <w:sz w:val="28"/>
              <w:szCs w:val="28"/>
            </w:rPr>
            <m:t>.K</m:t>
          </m:r>
        </m:oMath>
      </m:oMathPara>
    </w:p>
    <w:p w14:paraId="7C7683DC" w14:textId="15F0E11C" w:rsidR="007434B8" w:rsidRPr="00882507" w:rsidRDefault="00000000" w:rsidP="00882507">
      <w:pPr>
        <w:ind w:left="720"/>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Gap thickness, t</m:t>
              </m:r>
            </m:e>
            <m:sub>
              <m:r>
                <w:rPr>
                  <w:rFonts w:ascii="Cambria Math" w:eastAsiaTheme="minorEastAsia" w:hAnsi="Cambria Math" w:cs="Times New Roman"/>
                  <w:sz w:val="28"/>
                  <w:szCs w:val="28"/>
                </w:rPr>
                <m:t>g</m:t>
              </m:r>
            </m:sub>
          </m:sSub>
          <m:r>
            <w:rPr>
              <w:rFonts w:ascii="Cambria Math" w:eastAsiaTheme="minorEastAsia" w:hAnsi="Cambria Math" w:cs="Times New Roman"/>
              <w:sz w:val="28"/>
              <w:szCs w:val="28"/>
            </w:rPr>
            <m:t>=0.005 cm</m:t>
          </m:r>
        </m:oMath>
      </m:oMathPara>
    </w:p>
    <w:p w14:paraId="49D0A214" w14:textId="26360C63" w:rsidR="007434B8" w:rsidRPr="00882507" w:rsidRDefault="00000000" w:rsidP="00882507">
      <w:pPr>
        <w:ind w:left="720"/>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Thermal conductivity of gap, k</m:t>
              </m:r>
            </m:e>
            <m:sub>
              <m:r>
                <w:rPr>
                  <w:rFonts w:ascii="Cambria Math" w:eastAsiaTheme="minorEastAsia" w:hAnsi="Cambria Math" w:cs="Times New Roman"/>
                  <w:sz w:val="28"/>
                  <w:szCs w:val="28"/>
                </w:rPr>
                <m:t>g</m:t>
              </m:r>
            </m:sub>
          </m:sSub>
          <m:r>
            <w:rPr>
              <w:rFonts w:ascii="Cambria Math" w:eastAsiaTheme="minorEastAsia" w:hAnsi="Cambria Math" w:cs="Times New Roman"/>
              <w:sz w:val="28"/>
              <w:szCs w:val="28"/>
            </w:rPr>
            <m:t>=0.001514</m:t>
          </m:r>
          <w:commentRangeStart w:id="1"/>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watt</m:t>
              </m:r>
            </m:num>
            <m:den>
              <m:r>
                <w:rPr>
                  <w:rFonts w:ascii="Cambria Math" w:eastAsiaTheme="minorEastAsia" w:hAnsi="Cambria Math" w:cs="Times New Roman"/>
                  <w:sz w:val="28"/>
                  <w:szCs w:val="28"/>
                </w:rPr>
                <m:t>cm</m:t>
              </m:r>
            </m:den>
          </m:f>
          <m:r>
            <w:rPr>
              <w:rFonts w:ascii="Cambria Math" w:eastAsiaTheme="minorEastAsia" w:hAnsi="Cambria Math" w:cs="Times New Roman"/>
              <w:sz w:val="28"/>
              <w:szCs w:val="28"/>
            </w:rPr>
            <m:t>.K</m:t>
          </m:r>
          <w:commentRangeEnd w:id="1"/>
          <m:r>
            <m:rPr>
              <m:sty m:val="p"/>
            </m:rPr>
            <w:rPr>
              <w:rStyle w:val="CommentReference"/>
            </w:rPr>
            <w:commentReference w:id="1"/>
          </m:r>
        </m:oMath>
      </m:oMathPara>
    </w:p>
    <w:p w14:paraId="370C24C6" w14:textId="35B990A0" w:rsidR="007434B8" w:rsidRPr="00882507" w:rsidRDefault="00A67956" w:rsidP="00882507">
      <w:pPr>
        <w:ind w:left="72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Cladding thickness,</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 xml:space="preserve">=0.1 cm </m:t>
          </m:r>
        </m:oMath>
      </m:oMathPara>
    </w:p>
    <w:commentRangeStart w:id="2"/>
    <w:p w14:paraId="590FA166" w14:textId="579C7F5C" w:rsidR="007434B8" w:rsidRPr="00882507" w:rsidRDefault="00000000" w:rsidP="00882507">
      <w:pPr>
        <w:ind w:left="720"/>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Thermal conductivity of cladding, k</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=0.226</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watt</m:t>
              </m:r>
            </m:num>
            <m:den>
              <m:r>
                <w:rPr>
                  <w:rFonts w:ascii="Cambria Math" w:eastAsiaTheme="minorEastAsia" w:hAnsi="Cambria Math" w:cs="Times New Roman"/>
                  <w:sz w:val="28"/>
                  <w:szCs w:val="28"/>
                </w:rPr>
                <m:t>cm</m:t>
              </m:r>
            </m:den>
          </m:f>
          <m:r>
            <w:rPr>
              <w:rFonts w:ascii="Cambria Math" w:eastAsiaTheme="minorEastAsia" w:hAnsi="Cambria Math" w:cs="Times New Roman"/>
              <w:sz w:val="28"/>
              <w:szCs w:val="28"/>
            </w:rPr>
            <m:t>.</m:t>
          </m:r>
          <w:commentRangeEnd w:id="2"/>
          <m:r>
            <m:rPr>
              <m:sty m:val="p"/>
            </m:rPr>
            <w:rPr>
              <w:rStyle w:val="CommentReference"/>
            </w:rPr>
            <w:commentReference w:id="2"/>
          </m:r>
          <m:r>
            <w:rPr>
              <w:rFonts w:ascii="Cambria Math" w:eastAsiaTheme="minorEastAsia" w:hAnsi="Cambria Math" w:cs="Times New Roman"/>
              <w:sz w:val="28"/>
              <w:szCs w:val="28"/>
            </w:rPr>
            <m:t>K</m:t>
          </m:r>
        </m:oMath>
      </m:oMathPara>
    </w:p>
    <w:p w14:paraId="02D7DEAC" w14:textId="298ABD25" w:rsidR="007434B8" w:rsidRPr="00882507" w:rsidRDefault="00A67956" w:rsidP="00882507">
      <w:pPr>
        <w:ind w:left="72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Linear heat rate, LHR=350</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watt</m:t>
              </m:r>
            </m:num>
            <m:den>
              <m:r>
                <w:rPr>
                  <w:rFonts w:ascii="Cambria Math" w:eastAsiaTheme="minorEastAsia" w:hAnsi="Cambria Math" w:cs="Times New Roman"/>
                  <w:sz w:val="28"/>
                  <w:szCs w:val="28"/>
                </w:rPr>
                <m:t>cm</m:t>
              </m:r>
            </m:den>
          </m:f>
        </m:oMath>
      </m:oMathPara>
    </w:p>
    <w:p w14:paraId="3917EA18" w14:textId="31E015DF" w:rsidR="002D318A" w:rsidRPr="00882507" w:rsidRDefault="00000000" w:rsidP="00882507">
      <w:pPr>
        <w:ind w:left="720"/>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Cladding outer temperature, T</m:t>
              </m:r>
            </m:e>
            <m:sub>
              <m:r>
                <w:rPr>
                  <w:rFonts w:ascii="Cambria Math" w:eastAsiaTheme="minorEastAsia" w:hAnsi="Cambria Math" w:cs="Times New Roman"/>
                  <w:sz w:val="28"/>
                  <w:szCs w:val="28"/>
                </w:rPr>
                <m:t>co</m:t>
              </m:r>
            </m:sub>
          </m:sSub>
          <m:r>
            <w:rPr>
              <w:rFonts w:ascii="Cambria Math" w:eastAsiaTheme="minorEastAsia" w:hAnsi="Cambria Math" w:cs="Times New Roman"/>
              <w:sz w:val="28"/>
              <w:szCs w:val="28"/>
            </w:rPr>
            <m:t xml:space="preserve">=550 </m:t>
          </m:r>
          <m:r>
            <w:rPr>
              <w:rFonts w:ascii="Cambria Math" w:eastAsiaTheme="minorEastAsia" w:hAnsi="Cambria Math" w:cs="Times New Roman"/>
              <w:sz w:val="28"/>
              <w:szCs w:val="28"/>
            </w:rPr>
            <m:t/>
          </m:r>
          <w:commentRangeStart w:id="3"/>
          <w:commentRangeEnd w:id="3"/>
          <m:r>
            <m:rPr>
              <m:sty m:val="p"/>
            </m:rPr>
            <w:rPr>
              <w:rStyle w:val="CommentReference"/>
            </w:rPr>
            <w:commentReference w:id="3"/>
          </m:r>
          <m:r>
            <w:rPr>
              <w:rFonts w:ascii="Cambria Math" w:eastAsiaTheme="minorEastAsia" w:hAnsi="Cambria Math" w:cs="Times New Roman"/>
              <w:sz w:val="28"/>
              <w:szCs w:val="28"/>
            </w:rPr>
            <m:t/>
          </m:r>
        </m:oMath>
      </m:oMathPara>
    </w:p>
    <w:p w14:paraId="2106D619" w14:textId="77777777" w:rsidR="00882507" w:rsidRPr="00882507" w:rsidRDefault="00882507" w:rsidP="00882507">
      <w:pPr>
        <w:ind w:left="720"/>
        <w:rPr>
          <w:rFonts w:ascii="Times New Roman" w:eastAsiaTheme="minorEastAsia" w:hAnsi="Times New Roman" w:cs="Times New Roman"/>
          <w:sz w:val="28"/>
          <w:szCs w:val="28"/>
        </w:rPr>
      </w:pPr>
    </w:p>
    <w:p w14:paraId="4DE1015B" w14:textId="2B9D34BB" w:rsidR="00887207" w:rsidRPr="00882507" w:rsidRDefault="00882507" w:rsidP="00882507">
      <w:pPr>
        <w:rPr>
          <w:rFonts w:ascii="Times New Roman" w:eastAsiaTheme="minorEastAsia" w:hAnsi="Times New Roman" w:cs="Times New Roman"/>
          <w:b/>
          <w:bCs/>
          <w:sz w:val="28"/>
          <w:szCs w:val="28"/>
        </w:rPr>
      </w:pPr>
      <w:r w:rsidRPr="00882507">
        <w:rPr>
          <w:rFonts w:ascii="Times New Roman" w:eastAsiaTheme="minorEastAsia" w:hAnsi="Times New Roman" w:cs="Times New Roman"/>
          <w:b/>
          <w:bCs/>
          <w:sz w:val="28"/>
          <w:szCs w:val="28"/>
        </w:rPr>
        <w:t>Now doing analytical calculation</w:t>
      </w:r>
      <w:r>
        <w:rPr>
          <w:rFonts w:ascii="Times New Roman" w:eastAsiaTheme="minorEastAsia" w:hAnsi="Times New Roman" w:cs="Times New Roman"/>
          <w:b/>
          <w:bCs/>
          <w:sz w:val="28"/>
          <w:szCs w:val="28"/>
        </w:rPr>
        <w:t>s</w:t>
      </w:r>
      <w:r w:rsidRPr="00882507">
        <w:rPr>
          <w:rFonts w:ascii="Times New Roman" w:eastAsiaTheme="minorEastAsia" w:hAnsi="Times New Roman" w:cs="Times New Roman"/>
          <w:b/>
          <w:bCs/>
          <w:sz w:val="28"/>
          <w:szCs w:val="28"/>
        </w:rPr>
        <w:t>:</w:t>
      </w:r>
    </w:p>
    <w:p w14:paraId="1DB3E48B" w14:textId="03381AC6" w:rsidR="00260DE7" w:rsidRPr="00882507" w:rsidRDefault="00887207" w:rsidP="00882507">
      <w:pPr>
        <w:ind w:left="720"/>
        <w:rPr>
          <w:rFonts w:ascii="Times New Roman" w:eastAsiaTheme="minorEastAsia" w:hAnsi="Times New Roman" w:cs="Times New Roman"/>
          <w:sz w:val="28"/>
          <w:szCs w:val="28"/>
        </w:rPr>
      </w:pPr>
      <w:r w:rsidRPr="00882507">
        <w:rPr>
          <w:rFonts w:ascii="Times New Roman" w:eastAsiaTheme="minorEastAsia" w:hAnsi="Times New Roman" w:cs="Times New Roman"/>
          <w:sz w:val="28"/>
          <w:szCs w:val="28"/>
        </w:rPr>
        <w:t xml:space="preserve">Cladding inner temperature,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ci</m:t>
            </m:r>
          </m:sub>
        </m:sSub>
        <m:r>
          <w:rPr>
            <w:rFonts w:ascii="Cambria Math" w:eastAsiaTheme="minorEastAsia" w:hAnsi="Cambria Math" w:cs="Times New Roman"/>
            <w:sz w:val="28"/>
            <w:szCs w:val="28"/>
          </w:rPr>
          <m:t xml:space="preserve"> :</m:t>
        </m:r>
      </m:oMath>
    </w:p>
    <w:p w14:paraId="300532C4" w14:textId="394115CE" w:rsidR="00260DE7" w:rsidRPr="00882507" w:rsidRDefault="00000000" w:rsidP="00882507">
      <w:pPr>
        <w:ind w:left="720"/>
        <w:jc w:val="center"/>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ci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co</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LHR</m:t>
              </m:r>
            </m:num>
            <m:den>
              <m:r>
                <w:rPr>
                  <w:rFonts w:ascii="Cambria Math" w:eastAsiaTheme="minorEastAsia" w:hAnsi="Cambria Math" w:cs="Times New Roman"/>
                  <w:sz w:val="28"/>
                  <w:szCs w:val="28"/>
                </w:rPr>
                <m:t>2π</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f</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c</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c</m:t>
                  </m:r>
                </m:sub>
              </m:sSub>
            </m:den>
          </m:f>
        </m:oMath>
      </m:oMathPara>
    </w:p>
    <w:p w14:paraId="1F36D102" w14:textId="64257D02" w:rsidR="002D318A" w:rsidRPr="00882507" w:rsidRDefault="00000000" w:rsidP="00882507">
      <w:pPr>
        <w:ind w:left="720"/>
        <w:jc w:val="center"/>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or, T</m:t>
              </m:r>
            </m:e>
            <m:sub>
              <m:r>
                <w:rPr>
                  <w:rFonts w:ascii="Cambria Math" w:eastAsiaTheme="minorEastAsia" w:hAnsi="Cambria Math" w:cs="Times New Roman"/>
                  <w:sz w:val="28"/>
                  <w:szCs w:val="28"/>
                </w:rPr>
                <m:t>ci</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LHR</m:t>
                  </m:r>
                </m:num>
                <m:den>
                  <m:r>
                    <w:rPr>
                      <w:rFonts w:ascii="Cambria Math" w:eastAsiaTheme="minorEastAsia" w:hAnsi="Cambria Math" w:cs="Times New Roman"/>
                      <w:sz w:val="28"/>
                      <w:szCs w:val="28"/>
                    </w:rPr>
                    <m:t>2π</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f</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c</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c</m:t>
                      </m:r>
                    </m:sub>
                  </m:sSub>
                </m:den>
              </m:f>
              <m:ctrlPr>
                <w:rPr>
                  <w:rFonts w:ascii="Cambria Math" w:eastAsiaTheme="minorEastAsia" w:hAnsi="Cambria Math" w:cs="Times New Roman"/>
                  <w:sz w:val="28"/>
                  <w:szCs w:val="28"/>
                </w:rPr>
              </m:ctrlPr>
            </m:e>
          </m:d>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co</m:t>
              </m:r>
            </m:sub>
          </m:sSub>
        </m:oMath>
      </m:oMathPara>
    </w:p>
    <w:p w14:paraId="4D4D633E" w14:textId="1F0500C9" w:rsidR="00260DE7" w:rsidRPr="00882507" w:rsidRDefault="00000000" w:rsidP="00882507">
      <w:pPr>
        <w:ind w:left="720"/>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ci</m:t>
              </m:r>
            </m:sub>
          </m:sSub>
          <m:r>
            <w:rPr>
              <w:rFonts w:ascii="Cambria Math" w:eastAsiaTheme="minorEastAsia" w:hAnsi="Cambria Math" w:cs="Times New Roman"/>
              <w:sz w:val="28"/>
              <w:szCs w:val="28"/>
            </w:rPr>
            <m:t>=599.3 K</m:t>
          </m:r>
        </m:oMath>
      </m:oMathPara>
    </w:p>
    <w:p w14:paraId="11BE80BC" w14:textId="4BFDE1B1" w:rsidR="000301CC" w:rsidRPr="00882507" w:rsidRDefault="000301CC" w:rsidP="00882507">
      <w:pPr>
        <w:ind w:left="720"/>
        <w:rPr>
          <w:rFonts w:ascii="Times New Roman" w:eastAsiaTheme="minorEastAsia" w:hAnsi="Times New Roman" w:cs="Times New Roman"/>
          <w:sz w:val="28"/>
          <w:szCs w:val="28"/>
        </w:rPr>
      </w:pPr>
    </w:p>
    <w:p w14:paraId="65C810C6" w14:textId="05BEF3ED" w:rsidR="00887207" w:rsidRPr="00882507" w:rsidRDefault="00887207" w:rsidP="00882507">
      <w:pPr>
        <w:ind w:left="720"/>
        <w:rPr>
          <w:rFonts w:ascii="Times New Roman" w:eastAsiaTheme="minorEastAsia" w:hAnsi="Times New Roman" w:cs="Times New Roman"/>
          <w:sz w:val="28"/>
          <w:szCs w:val="28"/>
        </w:rPr>
      </w:pPr>
      <w:r w:rsidRPr="00882507">
        <w:rPr>
          <w:rFonts w:ascii="Times New Roman" w:eastAsiaTheme="minorEastAsia" w:hAnsi="Times New Roman" w:cs="Times New Roman"/>
          <w:sz w:val="28"/>
          <w:szCs w:val="28"/>
        </w:rPr>
        <w:t>Fuel surface temperature</w:t>
      </w:r>
      <w:r w:rsidR="00A67956" w:rsidRPr="00882507">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f</m:t>
            </m:r>
          </m:sub>
        </m:sSub>
        <m:r>
          <w:rPr>
            <w:rFonts w:ascii="Cambria Math" w:eastAsiaTheme="minorEastAsia" w:hAnsi="Cambria Math" w:cs="Times New Roman"/>
            <w:sz w:val="28"/>
            <w:szCs w:val="28"/>
          </w:rPr>
          <m:t>:</m:t>
        </m:r>
      </m:oMath>
    </w:p>
    <w:p w14:paraId="04313565" w14:textId="78A68CE8" w:rsidR="000301CC" w:rsidRPr="00882507" w:rsidRDefault="00000000" w:rsidP="00882507">
      <w:pPr>
        <w:ind w:left="720"/>
        <w:jc w:val="center"/>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f</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ci</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LHR</m:t>
              </m:r>
            </m:num>
            <m:den>
              <m:r>
                <w:rPr>
                  <w:rFonts w:ascii="Cambria Math" w:eastAsiaTheme="minorEastAsia" w:hAnsi="Cambria Math" w:cs="Times New Roman"/>
                  <w:sz w:val="28"/>
                  <w:szCs w:val="28"/>
                </w:rPr>
                <m:t>2π</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f</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g</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g</m:t>
                  </m:r>
                </m:sub>
              </m:sSub>
            </m:den>
          </m:f>
        </m:oMath>
      </m:oMathPara>
    </w:p>
    <w:p w14:paraId="1D040D2F" w14:textId="545D74E7" w:rsidR="000301CC" w:rsidRPr="00882507" w:rsidRDefault="00000000" w:rsidP="00882507">
      <w:pPr>
        <w:ind w:left="720"/>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f</m:t>
              </m:r>
            </m:sub>
          </m:sSub>
          <m:r>
            <w:rPr>
              <w:rFonts w:ascii="Cambria Math" w:eastAsiaTheme="minorEastAsia" w:hAnsi="Cambria Math" w:cs="Times New Roman"/>
              <w:sz w:val="28"/>
              <w:szCs w:val="28"/>
            </w:rPr>
            <m:t>=967.2 K</m:t>
          </m:r>
        </m:oMath>
      </m:oMathPara>
    </w:p>
    <w:p w14:paraId="205A9C22" w14:textId="3BFA9EBF" w:rsidR="000301CC" w:rsidRPr="00882507" w:rsidRDefault="000301CC" w:rsidP="00882507">
      <w:pPr>
        <w:ind w:left="720"/>
        <w:rPr>
          <w:rFonts w:ascii="Times New Roman" w:eastAsiaTheme="minorEastAsia" w:hAnsi="Times New Roman" w:cs="Times New Roman"/>
          <w:sz w:val="28"/>
          <w:szCs w:val="28"/>
        </w:rPr>
      </w:pPr>
    </w:p>
    <w:p w14:paraId="18A8DFD4" w14:textId="4FA951C4" w:rsidR="00887207" w:rsidRPr="00882507" w:rsidRDefault="00887207" w:rsidP="00882507">
      <w:pPr>
        <w:ind w:left="720"/>
        <w:rPr>
          <w:rFonts w:ascii="Times New Roman" w:eastAsiaTheme="minorEastAsia" w:hAnsi="Times New Roman" w:cs="Times New Roman"/>
          <w:sz w:val="28"/>
          <w:szCs w:val="28"/>
        </w:rPr>
      </w:pPr>
      <w:r w:rsidRPr="00882507">
        <w:rPr>
          <w:rFonts w:ascii="Times New Roman" w:eastAsiaTheme="minorEastAsia" w:hAnsi="Times New Roman" w:cs="Times New Roman"/>
          <w:sz w:val="28"/>
          <w:szCs w:val="28"/>
        </w:rPr>
        <w:t>Fuel center-line temperature</w:t>
      </w:r>
      <w:r w:rsidR="00A67956" w:rsidRPr="00882507">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o</m:t>
            </m:r>
          </m:sub>
        </m:sSub>
        <m:r>
          <w:rPr>
            <w:rFonts w:ascii="Cambria Math" w:eastAsiaTheme="minorEastAsia" w:hAnsi="Cambria Math" w:cs="Times New Roman"/>
            <w:sz w:val="28"/>
            <w:szCs w:val="28"/>
          </w:rPr>
          <m:t>:</m:t>
        </m:r>
      </m:oMath>
    </w:p>
    <w:p w14:paraId="07AA5B6F" w14:textId="510565A9" w:rsidR="000301CC" w:rsidRPr="00882507" w:rsidRDefault="00000000" w:rsidP="00882507">
      <w:pPr>
        <w:ind w:left="720"/>
        <w:jc w:val="center"/>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o</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f</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QR</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4π</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f</m:t>
                  </m:r>
                </m:sub>
              </m:sSub>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LHR</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4πk</m:t>
                  </m:r>
                </m:e>
                <m:sub>
                  <m:r>
                    <w:rPr>
                      <w:rFonts w:ascii="Cambria Math" w:eastAsiaTheme="minorEastAsia" w:hAnsi="Cambria Math" w:cs="Times New Roman"/>
                      <w:sz w:val="28"/>
                      <w:szCs w:val="28"/>
                    </w:rPr>
                    <m:t>f</m:t>
                  </m:r>
                </m:sub>
              </m:sSub>
            </m:den>
          </m:f>
        </m:oMath>
      </m:oMathPara>
    </w:p>
    <w:p w14:paraId="5719E0A1" w14:textId="5753F94F" w:rsidR="00193FD3" w:rsidRPr="00882507" w:rsidRDefault="00000000" w:rsidP="00882507">
      <w:pPr>
        <w:ind w:left="720"/>
        <w:jc w:val="center"/>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o</m:t>
              </m:r>
            </m:sub>
          </m:sSub>
          <m:r>
            <w:rPr>
              <w:rFonts w:ascii="Cambria Math" w:eastAsiaTheme="minorEastAsia" w:hAnsi="Cambria Math" w:cs="Times New Roman"/>
              <w:sz w:val="28"/>
              <w:szCs w:val="28"/>
            </w:rPr>
            <m:t>=1762.97 K</m:t>
          </m:r>
        </m:oMath>
      </m:oMathPara>
    </w:p>
    <w:p w14:paraId="491523A6" w14:textId="4B056767" w:rsidR="000301CC" w:rsidRPr="00882507" w:rsidRDefault="000301CC" w:rsidP="006C5C79">
      <w:pPr>
        <w:jc w:val="both"/>
        <w:rPr>
          <w:rFonts w:ascii="Times New Roman" w:eastAsiaTheme="minorEastAsia" w:hAnsi="Times New Roman" w:cs="Times New Roman"/>
          <w:sz w:val="28"/>
          <w:szCs w:val="28"/>
        </w:rPr>
      </w:pPr>
    </w:p>
    <w:p w14:paraId="295CBAED" w14:textId="1D368C83" w:rsidR="000301CC" w:rsidRPr="00882507" w:rsidRDefault="006C5C79" w:rsidP="006C5C79">
      <w:pPr>
        <w:jc w:val="both"/>
        <w:rPr>
          <w:rFonts w:ascii="Times New Roman" w:eastAsiaTheme="minorEastAsia" w:hAnsi="Times New Roman" w:cs="Times New Roman"/>
          <w:sz w:val="28"/>
          <w:szCs w:val="28"/>
        </w:rPr>
      </w:pPr>
      <w:r w:rsidRPr="00882507">
        <w:rPr>
          <w:rFonts w:ascii="Times New Roman" w:eastAsiaTheme="minorEastAsia" w:hAnsi="Times New Roman" w:cs="Times New Roman"/>
          <w:sz w:val="28"/>
          <w:szCs w:val="28"/>
        </w:rPr>
        <w:t>From the analytical solution, minimum and maximum temperatures were found as 550 K and 1762.97 K</w:t>
      </w:r>
      <w:ins w:id="4" w:author="Benjamin W. Beeler" w:date="2024-03-19T10:04:00Z">
        <w:r w:rsidR="00AE6836">
          <w:rPr>
            <w:rFonts w:ascii="Times New Roman" w:eastAsiaTheme="minorEastAsia" w:hAnsi="Times New Roman" w:cs="Times New Roman"/>
            <w:sz w:val="28"/>
            <w:szCs w:val="28"/>
          </w:rPr>
          <w:t>,</w:t>
        </w:r>
      </w:ins>
      <w:r w:rsidRPr="00882507">
        <w:rPr>
          <w:rFonts w:ascii="Times New Roman" w:eastAsiaTheme="minorEastAsia" w:hAnsi="Times New Roman" w:cs="Times New Roman"/>
          <w:sz w:val="28"/>
          <w:szCs w:val="28"/>
        </w:rPr>
        <w:t xml:space="preserve"> respectively</w:t>
      </w:r>
      <w:ins w:id="5" w:author="Benjamin W. Beeler" w:date="2024-03-19T10:04:00Z">
        <w:r w:rsidR="00AE6836">
          <w:rPr>
            <w:rFonts w:ascii="Times New Roman" w:eastAsiaTheme="minorEastAsia" w:hAnsi="Times New Roman" w:cs="Times New Roman"/>
            <w:sz w:val="28"/>
            <w:szCs w:val="28"/>
          </w:rPr>
          <w:t>,</w:t>
        </w:r>
      </w:ins>
      <w:r w:rsidRPr="00882507">
        <w:rPr>
          <w:rFonts w:ascii="Times New Roman" w:eastAsiaTheme="minorEastAsia" w:hAnsi="Times New Roman" w:cs="Times New Roman"/>
          <w:sz w:val="28"/>
          <w:szCs w:val="28"/>
        </w:rPr>
        <w:t xml:space="preserve"> and according to the simulation conditions provided for the project, two different modes of simulation were run, steady state and transient state. </w:t>
      </w:r>
    </w:p>
    <w:p w14:paraId="3900C429" w14:textId="6D722ACA" w:rsidR="006C5C79" w:rsidRPr="00882507" w:rsidRDefault="006C5C79" w:rsidP="006C5C79">
      <w:pPr>
        <w:jc w:val="both"/>
        <w:rPr>
          <w:rFonts w:ascii="Times New Roman" w:eastAsiaTheme="minorEastAsia" w:hAnsi="Times New Roman" w:cs="Times New Roman"/>
          <w:sz w:val="28"/>
          <w:szCs w:val="28"/>
        </w:rPr>
      </w:pPr>
    </w:p>
    <w:p w14:paraId="4FE075AD" w14:textId="7F5677BD" w:rsidR="006C5C79" w:rsidRPr="00882507" w:rsidRDefault="006C5C79" w:rsidP="00EA2997">
      <w:pPr>
        <w:jc w:val="both"/>
        <w:rPr>
          <w:rFonts w:ascii="Times New Roman" w:eastAsiaTheme="minorEastAsia" w:hAnsi="Times New Roman" w:cs="Times New Roman"/>
          <w:sz w:val="28"/>
          <w:szCs w:val="28"/>
        </w:rPr>
      </w:pPr>
      <w:r w:rsidRPr="00882507">
        <w:rPr>
          <w:rFonts w:ascii="Times New Roman" w:eastAsiaTheme="minorEastAsia" w:hAnsi="Times New Roman" w:cs="Times New Roman"/>
          <w:b/>
          <w:bCs/>
          <w:sz w:val="28"/>
          <w:szCs w:val="28"/>
        </w:rPr>
        <w:t xml:space="preserve">Steady State: </w:t>
      </w:r>
      <w:r w:rsidR="00EA2997" w:rsidRPr="00882507">
        <w:rPr>
          <w:rFonts w:ascii="Times New Roman" w:eastAsiaTheme="minorEastAsia" w:hAnsi="Times New Roman" w:cs="Times New Roman"/>
          <w:sz w:val="28"/>
          <w:szCs w:val="28"/>
        </w:rPr>
        <w:t xml:space="preserve">For steady state, a graph was obtained from the </w:t>
      </w:r>
      <w:proofErr w:type="spellStart"/>
      <w:r w:rsidR="00EA2997" w:rsidRPr="00882507">
        <w:rPr>
          <w:rFonts w:ascii="Times New Roman" w:eastAsiaTheme="minorEastAsia" w:hAnsi="Times New Roman" w:cs="Times New Roman"/>
          <w:sz w:val="28"/>
          <w:szCs w:val="28"/>
        </w:rPr>
        <w:t>paraview</w:t>
      </w:r>
      <w:proofErr w:type="spellEnd"/>
      <w:r w:rsidR="00EA2997" w:rsidRPr="00882507">
        <w:rPr>
          <w:rFonts w:ascii="Times New Roman" w:eastAsiaTheme="minorEastAsia" w:hAnsi="Times New Roman" w:cs="Times New Roman"/>
          <w:sz w:val="28"/>
          <w:szCs w:val="28"/>
        </w:rPr>
        <w:t xml:space="preserve"> software using the output file of the moose input file that was obtained from the simulation. Both the input and output files were submitted with the project. The graph below shows the temperature range of up</w:t>
      </w:r>
      <w:ins w:id="6" w:author="Benjamin W. Beeler" w:date="2024-03-19T10:05:00Z">
        <w:r w:rsidR="00AE6836">
          <w:rPr>
            <w:rFonts w:ascii="Times New Roman" w:eastAsiaTheme="minorEastAsia" w:hAnsi="Times New Roman" w:cs="Times New Roman"/>
            <w:sz w:val="28"/>
            <w:szCs w:val="28"/>
          </w:rPr>
          <w:t xml:space="preserve"> </w:t>
        </w:r>
      </w:ins>
      <w:r w:rsidR="00EA2997" w:rsidRPr="00882507">
        <w:rPr>
          <w:rFonts w:ascii="Times New Roman" w:eastAsiaTheme="minorEastAsia" w:hAnsi="Times New Roman" w:cs="Times New Roman"/>
          <w:sz w:val="28"/>
          <w:szCs w:val="28"/>
        </w:rPr>
        <w:t xml:space="preserve">to 720k from 550k. Which is very less in range and too much of an error. The problems can lie in </w:t>
      </w:r>
      <w:commentRangeStart w:id="7"/>
      <w:r w:rsidR="00EA2997" w:rsidRPr="00882507">
        <w:rPr>
          <w:rFonts w:ascii="Times New Roman" w:eastAsiaTheme="minorEastAsia" w:hAnsi="Times New Roman" w:cs="Times New Roman"/>
          <w:sz w:val="28"/>
          <w:szCs w:val="28"/>
        </w:rPr>
        <w:t xml:space="preserve">defining the parameters in specific </w:t>
      </w:r>
      <w:commentRangeEnd w:id="7"/>
      <w:r w:rsidR="00AE6836">
        <w:rPr>
          <w:rStyle w:val="CommentReference"/>
        </w:rPr>
        <w:commentReference w:id="7"/>
      </w:r>
      <w:r w:rsidR="00EA2997" w:rsidRPr="00882507">
        <w:rPr>
          <w:rFonts w:ascii="Times New Roman" w:eastAsiaTheme="minorEastAsia" w:hAnsi="Times New Roman" w:cs="Times New Roman"/>
          <w:sz w:val="28"/>
          <w:szCs w:val="28"/>
        </w:rPr>
        <w:t xml:space="preserve">units. </w:t>
      </w:r>
    </w:p>
    <w:p w14:paraId="2799E303" w14:textId="41369A78" w:rsidR="006C5C79" w:rsidRPr="00882507" w:rsidRDefault="00EA2997" w:rsidP="006C5C79">
      <w:pPr>
        <w:jc w:val="both"/>
        <w:rPr>
          <w:rFonts w:ascii="Times New Roman" w:eastAsiaTheme="minorEastAsia" w:hAnsi="Times New Roman" w:cs="Times New Roman"/>
          <w:sz w:val="28"/>
          <w:szCs w:val="28"/>
        </w:rPr>
      </w:pPr>
      <w:r w:rsidRPr="00882507">
        <w:rPr>
          <w:rFonts w:ascii="Times New Roman" w:eastAsiaTheme="minorEastAsia" w:hAnsi="Times New Roman" w:cs="Times New Roman"/>
          <w:noProof/>
          <w:sz w:val="28"/>
          <w:szCs w:val="28"/>
        </w:rPr>
        <w:drawing>
          <wp:anchor distT="0" distB="0" distL="114300" distR="114300" simplePos="0" relativeHeight="251658240" behindDoc="0" locked="0" layoutInCell="1" allowOverlap="1" wp14:anchorId="57BE5D8B" wp14:editId="1B9D657E">
            <wp:simplePos x="0" y="0"/>
            <wp:positionH relativeFrom="column">
              <wp:posOffset>1679575</wp:posOffset>
            </wp:positionH>
            <wp:positionV relativeFrom="paragraph">
              <wp:posOffset>8255</wp:posOffset>
            </wp:positionV>
            <wp:extent cx="2654935" cy="3071495"/>
            <wp:effectExtent l="0" t="0" r="0" b="0"/>
            <wp:wrapThrough wrapText="bothSides">
              <wp:wrapPolygon edited="0">
                <wp:start x="0" y="0"/>
                <wp:lineTo x="0" y="21435"/>
                <wp:lineTo x="21388" y="21435"/>
                <wp:lineTo x="21388" y="0"/>
                <wp:lineTo x="0" y="0"/>
              </wp:wrapPolygon>
            </wp:wrapThrough>
            <wp:docPr id="240738586" name="Picture 1" descr="A red and blue grad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38586" name="Picture 1" descr="A red and blue gradien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4935" cy="3071495"/>
                    </a:xfrm>
                    <a:prstGeom prst="rect">
                      <a:avLst/>
                    </a:prstGeom>
                  </pic:spPr>
                </pic:pic>
              </a:graphicData>
            </a:graphic>
            <wp14:sizeRelH relativeFrom="margin">
              <wp14:pctWidth>0</wp14:pctWidth>
            </wp14:sizeRelH>
            <wp14:sizeRelV relativeFrom="margin">
              <wp14:pctHeight>0</wp14:pctHeight>
            </wp14:sizeRelV>
          </wp:anchor>
        </w:drawing>
      </w:r>
    </w:p>
    <w:p w14:paraId="76D1B47F" w14:textId="204FB9EE" w:rsidR="006C5C79" w:rsidRPr="00882507" w:rsidRDefault="006C5C79" w:rsidP="006C5C79">
      <w:pPr>
        <w:jc w:val="both"/>
        <w:rPr>
          <w:rFonts w:ascii="Times New Roman" w:eastAsiaTheme="minorEastAsia" w:hAnsi="Times New Roman" w:cs="Times New Roman"/>
          <w:sz w:val="28"/>
          <w:szCs w:val="28"/>
        </w:rPr>
      </w:pPr>
    </w:p>
    <w:p w14:paraId="5E6B9EF6" w14:textId="307CDCFD" w:rsidR="000301CC" w:rsidRPr="00882507" w:rsidRDefault="000301CC" w:rsidP="000301CC">
      <w:pPr>
        <w:rPr>
          <w:rFonts w:ascii="Times New Roman" w:eastAsiaTheme="minorEastAsia" w:hAnsi="Times New Roman" w:cs="Times New Roman"/>
          <w:sz w:val="28"/>
          <w:szCs w:val="28"/>
        </w:rPr>
      </w:pPr>
    </w:p>
    <w:p w14:paraId="58B4E66C" w14:textId="2EF890C8" w:rsidR="000301CC" w:rsidRPr="00882507" w:rsidRDefault="000301CC" w:rsidP="000301CC">
      <w:pPr>
        <w:rPr>
          <w:rFonts w:ascii="Times New Roman" w:eastAsiaTheme="minorEastAsia" w:hAnsi="Times New Roman" w:cs="Times New Roman"/>
          <w:sz w:val="28"/>
          <w:szCs w:val="28"/>
        </w:rPr>
      </w:pPr>
    </w:p>
    <w:p w14:paraId="10D71071" w14:textId="259E72FA" w:rsidR="000301CC" w:rsidRPr="00882507" w:rsidRDefault="000301CC" w:rsidP="000301CC">
      <w:pPr>
        <w:rPr>
          <w:rFonts w:ascii="Times New Roman" w:eastAsiaTheme="minorEastAsia" w:hAnsi="Times New Roman" w:cs="Times New Roman"/>
          <w:sz w:val="28"/>
          <w:szCs w:val="28"/>
        </w:rPr>
      </w:pPr>
    </w:p>
    <w:p w14:paraId="4AADB5F0" w14:textId="77777777" w:rsidR="000301CC" w:rsidRPr="00882507" w:rsidRDefault="000301CC" w:rsidP="000301CC">
      <w:pPr>
        <w:rPr>
          <w:rFonts w:ascii="Times New Roman" w:eastAsiaTheme="minorEastAsia" w:hAnsi="Times New Roman" w:cs="Times New Roman"/>
          <w:sz w:val="28"/>
          <w:szCs w:val="28"/>
        </w:rPr>
      </w:pPr>
    </w:p>
    <w:p w14:paraId="5BACA216" w14:textId="08D2FF16" w:rsidR="000301CC" w:rsidRPr="00882507" w:rsidRDefault="000301CC" w:rsidP="000301CC">
      <w:pPr>
        <w:rPr>
          <w:rFonts w:ascii="Times New Roman" w:eastAsiaTheme="minorEastAsia" w:hAnsi="Times New Roman" w:cs="Times New Roman"/>
          <w:sz w:val="28"/>
          <w:szCs w:val="28"/>
        </w:rPr>
      </w:pPr>
    </w:p>
    <w:p w14:paraId="2190A159" w14:textId="77777777" w:rsidR="000301CC" w:rsidRPr="00882507" w:rsidRDefault="000301CC" w:rsidP="000301CC">
      <w:pPr>
        <w:rPr>
          <w:rFonts w:ascii="Times New Roman" w:eastAsiaTheme="minorEastAsia" w:hAnsi="Times New Roman" w:cs="Times New Roman"/>
          <w:sz w:val="28"/>
          <w:szCs w:val="28"/>
        </w:rPr>
      </w:pPr>
    </w:p>
    <w:p w14:paraId="52839550" w14:textId="77777777" w:rsidR="000301CC" w:rsidRPr="00882507" w:rsidRDefault="000301CC" w:rsidP="000301CC">
      <w:pPr>
        <w:jc w:val="center"/>
        <w:rPr>
          <w:rFonts w:ascii="Times New Roman" w:eastAsiaTheme="minorEastAsia" w:hAnsi="Times New Roman" w:cs="Times New Roman"/>
          <w:sz w:val="28"/>
          <w:szCs w:val="28"/>
        </w:rPr>
      </w:pPr>
    </w:p>
    <w:p w14:paraId="73A7D1AC" w14:textId="77777777" w:rsidR="00EA2997" w:rsidRPr="00882507" w:rsidRDefault="00EA2997" w:rsidP="000301CC">
      <w:pPr>
        <w:jc w:val="center"/>
        <w:rPr>
          <w:rFonts w:ascii="Times New Roman" w:eastAsiaTheme="minorEastAsia" w:hAnsi="Times New Roman" w:cs="Times New Roman"/>
          <w:sz w:val="28"/>
          <w:szCs w:val="28"/>
        </w:rPr>
      </w:pPr>
    </w:p>
    <w:p w14:paraId="6B125AEC" w14:textId="10CC1779" w:rsidR="00DC1843" w:rsidRPr="00882507" w:rsidRDefault="00EA2997" w:rsidP="00882507">
      <w:pPr>
        <w:jc w:val="center"/>
        <w:rPr>
          <w:rFonts w:ascii="Times New Roman" w:eastAsiaTheme="minorEastAsia" w:hAnsi="Times New Roman" w:cs="Times New Roman"/>
          <w:sz w:val="28"/>
          <w:szCs w:val="28"/>
        </w:rPr>
      </w:pPr>
      <w:r w:rsidRPr="00882507">
        <w:rPr>
          <w:rFonts w:ascii="Times New Roman" w:eastAsiaTheme="minorEastAsia" w:hAnsi="Times New Roman" w:cs="Times New Roman"/>
          <w:sz w:val="28"/>
          <w:szCs w:val="28"/>
        </w:rPr>
        <w:t>Fig-1: Steady state heat transpor</w:t>
      </w:r>
      <w:r w:rsidR="00882507">
        <w:rPr>
          <w:rFonts w:ascii="Times New Roman" w:eastAsiaTheme="minorEastAsia" w:hAnsi="Times New Roman" w:cs="Times New Roman"/>
          <w:sz w:val="28"/>
          <w:szCs w:val="28"/>
        </w:rPr>
        <w:t>t</w:t>
      </w:r>
    </w:p>
    <w:p w14:paraId="6B1B1693" w14:textId="4754D604" w:rsidR="00DC1843" w:rsidRPr="00882507" w:rsidRDefault="00DC1843" w:rsidP="00DC1843">
      <w:pPr>
        <w:jc w:val="both"/>
        <w:rPr>
          <w:rFonts w:ascii="Times New Roman" w:eastAsiaTheme="minorEastAsia" w:hAnsi="Times New Roman" w:cs="Times New Roman"/>
          <w:sz w:val="28"/>
          <w:szCs w:val="28"/>
        </w:rPr>
      </w:pPr>
      <w:r w:rsidRPr="00882507">
        <w:rPr>
          <w:rFonts w:ascii="Times New Roman" w:eastAsiaTheme="minorEastAsia" w:hAnsi="Times New Roman" w:cs="Times New Roman"/>
          <w:b/>
          <w:bCs/>
          <w:sz w:val="28"/>
          <w:szCs w:val="28"/>
        </w:rPr>
        <w:lastRenderedPageBreak/>
        <w:t xml:space="preserve">Transient: </w:t>
      </w:r>
      <w:r w:rsidRPr="00882507">
        <w:rPr>
          <w:rFonts w:ascii="Times New Roman" w:eastAsiaTheme="minorEastAsia" w:hAnsi="Times New Roman" w:cs="Times New Roman"/>
          <w:sz w:val="28"/>
          <w:szCs w:val="28"/>
        </w:rPr>
        <w:t xml:space="preserve">A similar approach was taken for transient analysis as well. And the temperature range is much higher than it was in steady state. If the problem lies in using proper units as assumed for steady state, this can </w:t>
      </w:r>
      <w:commentRangeStart w:id="8"/>
      <w:r w:rsidRPr="00882507">
        <w:rPr>
          <w:rFonts w:ascii="Times New Roman" w:eastAsiaTheme="minorEastAsia" w:hAnsi="Times New Roman" w:cs="Times New Roman"/>
          <w:sz w:val="28"/>
          <w:szCs w:val="28"/>
        </w:rPr>
        <w:t xml:space="preserve">be explained. Because for </w:t>
      </w:r>
      <w:commentRangeEnd w:id="8"/>
      <w:r w:rsidR="00AE6836">
        <w:rPr>
          <w:rStyle w:val="CommentReference"/>
        </w:rPr>
        <w:commentReference w:id="8"/>
      </w:r>
      <w:r w:rsidRPr="00882507">
        <w:rPr>
          <w:rFonts w:ascii="Times New Roman" w:eastAsiaTheme="minorEastAsia" w:hAnsi="Times New Roman" w:cs="Times New Roman"/>
          <w:sz w:val="28"/>
          <w:szCs w:val="28"/>
        </w:rPr>
        <w:t>transient analysis, more types of property values were used. So, the error increased.</w:t>
      </w:r>
    </w:p>
    <w:p w14:paraId="3DFFE24E" w14:textId="77777777" w:rsidR="00260DE7" w:rsidRPr="00882507" w:rsidRDefault="00260DE7" w:rsidP="00260DE7">
      <w:pPr>
        <w:jc w:val="center"/>
        <w:rPr>
          <w:rFonts w:ascii="Times New Roman" w:eastAsiaTheme="minorEastAsia" w:hAnsi="Times New Roman" w:cs="Times New Roman"/>
          <w:sz w:val="28"/>
          <w:szCs w:val="28"/>
        </w:rPr>
      </w:pPr>
    </w:p>
    <w:p w14:paraId="22F2FAC6" w14:textId="46EE02A3" w:rsidR="00260DE7" w:rsidRPr="00882507" w:rsidRDefault="00DC1843">
      <w:pPr>
        <w:rPr>
          <w:rFonts w:ascii="Times New Roman" w:eastAsiaTheme="minorEastAsia" w:hAnsi="Times New Roman" w:cs="Times New Roman"/>
          <w:sz w:val="28"/>
          <w:szCs w:val="28"/>
        </w:rPr>
      </w:pPr>
      <w:r w:rsidRPr="00882507">
        <w:rPr>
          <w:rFonts w:ascii="Times New Roman" w:eastAsiaTheme="minorEastAsia" w:hAnsi="Times New Roman" w:cs="Times New Roman"/>
          <w:noProof/>
          <w:sz w:val="28"/>
          <w:szCs w:val="28"/>
        </w:rPr>
        <w:drawing>
          <wp:anchor distT="0" distB="0" distL="114300" distR="114300" simplePos="0" relativeHeight="251659264" behindDoc="0" locked="0" layoutInCell="1" allowOverlap="1" wp14:anchorId="3087320A" wp14:editId="3851447A">
            <wp:simplePos x="0" y="0"/>
            <wp:positionH relativeFrom="column">
              <wp:posOffset>1414145</wp:posOffset>
            </wp:positionH>
            <wp:positionV relativeFrom="paragraph">
              <wp:posOffset>90805</wp:posOffset>
            </wp:positionV>
            <wp:extent cx="4395470" cy="3480435"/>
            <wp:effectExtent l="0" t="0" r="5080" b="5715"/>
            <wp:wrapThrough wrapText="bothSides">
              <wp:wrapPolygon edited="0">
                <wp:start x="0" y="0"/>
                <wp:lineTo x="0" y="21517"/>
                <wp:lineTo x="21531" y="21517"/>
                <wp:lineTo x="21531" y="0"/>
                <wp:lineTo x="0" y="0"/>
              </wp:wrapPolygon>
            </wp:wrapThrough>
            <wp:docPr id="709163045" name="Picture 2" descr="A red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63045" name="Picture 2" descr="A red and blue rectang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95470" cy="3480435"/>
                    </a:xfrm>
                    <a:prstGeom prst="rect">
                      <a:avLst/>
                    </a:prstGeom>
                  </pic:spPr>
                </pic:pic>
              </a:graphicData>
            </a:graphic>
            <wp14:sizeRelH relativeFrom="margin">
              <wp14:pctWidth>0</wp14:pctWidth>
            </wp14:sizeRelH>
            <wp14:sizeRelV relativeFrom="margin">
              <wp14:pctHeight>0</wp14:pctHeight>
            </wp14:sizeRelV>
          </wp:anchor>
        </w:drawing>
      </w:r>
    </w:p>
    <w:p w14:paraId="03B99F4D" w14:textId="2B9B2A94" w:rsidR="00260DE7" w:rsidRPr="00882507" w:rsidRDefault="00260DE7">
      <w:pPr>
        <w:rPr>
          <w:rFonts w:ascii="Times New Roman" w:eastAsiaTheme="minorEastAsia" w:hAnsi="Times New Roman" w:cs="Times New Roman"/>
          <w:sz w:val="28"/>
          <w:szCs w:val="28"/>
        </w:rPr>
      </w:pPr>
    </w:p>
    <w:p w14:paraId="48103F73" w14:textId="4B6042C3" w:rsidR="002D318A" w:rsidRPr="00882507" w:rsidRDefault="002D318A">
      <w:pPr>
        <w:rPr>
          <w:rFonts w:ascii="Times New Roman" w:eastAsiaTheme="minorEastAsia" w:hAnsi="Times New Roman" w:cs="Times New Roman"/>
          <w:sz w:val="28"/>
          <w:szCs w:val="28"/>
        </w:rPr>
      </w:pPr>
    </w:p>
    <w:p w14:paraId="284AA427" w14:textId="06525295" w:rsidR="002D318A" w:rsidRPr="00882507" w:rsidRDefault="002D318A">
      <w:pP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 xml:space="preserve"> </m:t>
          </m:r>
        </m:oMath>
      </m:oMathPara>
    </w:p>
    <w:p w14:paraId="26AC475C" w14:textId="77777777" w:rsidR="007434B8" w:rsidRPr="00882507" w:rsidRDefault="007434B8">
      <w:pPr>
        <w:rPr>
          <w:rFonts w:ascii="Times New Roman" w:eastAsiaTheme="minorEastAsia" w:hAnsi="Times New Roman" w:cs="Times New Roman"/>
          <w:sz w:val="28"/>
          <w:szCs w:val="28"/>
        </w:rPr>
      </w:pPr>
    </w:p>
    <w:p w14:paraId="25E5B35F" w14:textId="77777777" w:rsidR="007434B8" w:rsidRPr="00882507" w:rsidRDefault="007434B8">
      <w:pPr>
        <w:rPr>
          <w:rFonts w:ascii="Times New Roman" w:eastAsiaTheme="minorEastAsia" w:hAnsi="Times New Roman" w:cs="Times New Roman"/>
          <w:sz w:val="28"/>
          <w:szCs w:val="28"/>
        </w:rPr>
      </w:pPr>
    </w:p>
    <w:p w14:paraId="0AC5802D" w14:textId="77777777" w:rsidR="007434B8" w:rsidRPr="00882507" w:rsidRDefault="007434B8">
      <w:pPr>
        <w:rPr>
          <w:rFonts w:ascii="Times New Roman" w:eastAsiaTheme="minorEastAsia" w:hAnsi="Times New Roman" w:cs="Times New Roman"/>
          <w:sz w:val="28"/>
          <w:szCs w:val="28"/>
        </w:rPr>
      </w:pPr>
    </w:p>
    <w:p w14:paraId="7020A2AE" w14:textId="77777777" w:rsidR="007434B8" w:rsidRPr="00882507" w:rsidRDefault="007434B8">
      <w:pPr>
        <w:rPr>
          <w:rFonts w:ascii="Times New Roman" w:eastAsiaTheme="minorEastAsia" w:hAnsi="Times New Roman" w:cs="Times New Roman"/>
          <w:sz w:val="28"/>
          <w:szCs w:val="28"/>
        </w:rPr>
      </w:pPr>
    </w:p>
    <w:p w14:paraId="20BE1E6A" w14:textId="77777777" w:rsidR="00E153C9" w:rsidRPr="00882507" w:rsidRDefault="00E153C9">
      <w:pPr>
        <w:rPr>
          <w:rFonts w:ascii="Times New Roman" w:hAnsi="Times New Roman" w:cs="Times New Roman"/>
          <w:sz w:val="28"/>
          <w:szCs w:val="28"/>
          <w:vertAlign w:val="subscript"/>
        </w:rPr>
      </w:pPr>
    </w:p>
    <w:p w14:paraId="690F8A24" w14:textId="77777777" w:rsidR="00DC1843" w:rsidRPr="00882507" w:rsidRDefault="00DC1843">
      <w:pPr>
        <w:rPr>
          <w:rFonts w:ascii="Times New Roman" w:hAnsi="Times New Roman" w:cs="Times New Roman"/>
          <w:sz w:val="28"/>
          <w:szCs w:val="28"/>
          <w:vertAlign w:val="subscript"/>
        </w:rPr>
      </w:pPr>
    </w:p>
    <w:p w14:paraId="1E5144F3" w14:textId="77777777" w:rsidR="00DC1843" w:rsidRPr="00882507" w:rsidRDefault="00DC1843">
      <w:pPr>
        <w:rPr>
          <w:rFonts w:ascii="Times New Roman" w:hAnsi="Times New Roman" w:cs="Times New Roman"/>
          <w:sz w:val="28"/>
          <w:szCs w:val="28"/>
          <w:vertAlign w:val="subscript"/>
        </w:rPr>
      </w:pPr>
    </w:p>
    <w:p w14:paraId="4EBF1161" w14:textId="77777777" w:rsidR="00DC1843" w:rsidRPr="00882507" w:rsidRDefault="00DC1843">
      <w:pPr>
        <w:rPr>
          <w:rFonts w:ascii="Times New Roman" w:hAnsi="Times New Roman" w:cs="Times New Roman"/>
          <w:sz w:val="28"/>
          <w:szCs w:val="28"/>
          <w:vertAlign w:val="subscript"/>
        </w:rPr>
      </w:pPr>
    </w:p>
    <w:p w14:paraId="19F52208" w14:textId="67B50E9C" w:rsidR="00DC1843" w:rsidRPr="00882507" w:rsidRDefault="00DC1843" w:rsidP="00DC1843">
      <w:pPr>
        <w:jc w:val="center"/>
        <w:rPr>
          <w:rFonts w:ascii="Times New Roman" w:hAnsi="Times New Roman" w:cs="Times New Roman"/>
          <w:sz w:val="28"/>
          <w:szCs w:val="28"/>
        </w:rPr>
      </w:pPr>
      <w:r w:rsidRPr="00882507">
        <w:rPr>
          <w:rFonts w:ascii="Times New Roman" w:hAnsi="Times New Roman" w:cs="Times New Roman"/>
          <w:sz w:val="28"/>
          <w:szCs w:val="28"/>
        </w:rPr>
        <w:t>Fig-2: Transient heat transport</w:t>
      </w:r>
    </w:p>
    <w:p w14:paraId="6817C190" w14:textId="77777777" w:rsidR="00DC1843" w:rsidRPr="00882507" w:rsidRDefault="00DC1843" w:rsidP="00DC1843">
      <w:pPr>
        <w:jc w:val="center"/>
        <w:rPr>
          <w:rFonts w:ascii="Times New Roman" w:hAnsi="Times New Roman" w:cs="Times New Roman"/>
          <w:sz w:val="28"/>
          <w:szCs w:val="28"/>
        </w:rPr>
      </w:pPr>
    </w:p>
    <w:p w14:paraId="58734D2A" w14:textId="67FB4203" w:rsidR="00DC1843" w:rsidRPr="00882507" w:rsidRDefault="00DC1843" w:rsidP="00DC1843">
      <w:pPr>
        <w:jc w:val="both"/>
        <w:rPr>
          <w:rFonts w:ascii="Times New Roman" w:hAnsi="Times New Roman" w:cs="Times New Roman"/>
          <w:sz w:val="28"/>
          <w:szCs w:val="28"/>
        </w:rPr>
      </w:pPr>
      <w:r w:rsidRPr="00882507">
        <w:rPr>
          <w:rFonts w:ascii="Times New Roman" w:hAnsi="Times New Roman" w:cs="Times New Roman"/>
          <w:b/>
          <w:bCs/>
          <w:sz w:val="28"/>
          <w:szCs w:val="28"/>
        </w:rPr>
        <w:t>In conclusion,</w:t>
      </w:r>
      <w:r w:rsidRPr="00882507">
        <w:rPr>
          <w:rFonts w:ascii="Times New Roman" w:hAnsi="Times New Roman" w:cs="Times New Roman"/>
          <w:sz w:val="28"/>
          <w:szCs w:val="28"/>
        </w:rPr>
        <w:t xml:space="preserve"> Moose was used to perform </w:t>
      </w:r>
      <w:commentRangeStart w:id="9"/>
      <w:r w:rsidRPr="00882507">
        <w:rPr>
          <w:rFonts w:ascii="Times New Roman" w:hAnsi="Times New Roman" w:cs="Times New Roman"/>
          <w:sz w:val="28"/>
          <w:szCs w:val="28"/>
        </w:rPr>
        <w:t xml:space="preserve">both the steady state </w:t>
      </w:r>
      <w:commentRangeEnd w:id="9"/>
      <w:r w:rsidR="00A10FCA">
        <w:rPr>
          <w:rStyle w:val="CommentReference"/>
        </w:rPr>
        <w:commentReference w:id="9"/>
      </w:r>
      <w:r w:rsidRPr="00882507">
        <w:rPr>
          <w:rFonts w:ascii="Times New Roman" w:hAnsi="Times New Roman" w:cs="Times New Roman"/>
          <w:sz w:val="28"/>
          <w:szCs w:val="28"/>
        </w:rPr>
        <w:t>and transient heat transfer analysis for a specific geometry and conditions with the property values taken as mentioned in the first sections. Large error was encountered maybe due to –</w:t>
      </w:r>
    </w:p>
    <w:p w14:paraId="668DC96A" w14:textId="47AB0132" w:rsidR="00DC1843" w:rsidRPr="00882507" w:rsidRDefault="00DC1843" w:rsidP="00DC1843">
      <w:pPr>
        <w:pStyle w:val="ListParagraph"/>
        <w:numPr>
          <w:ilvl w:val="0"/>
          <w:numId w:val="1"/>
        </w:numPr>
        <w:jc w:val="both"/>
        <w:rPr>
          <w:rFonts w:ascii="Times New Roman" w:hAnsi="Times New Roman" w:cs="Times New Roman"/>
          <w:sz w:val="28"/>
          <w:szCs w:val="28"/>
        </w:rPr>
      </w:pPr>
      <w:r w:rsidRPr="00882507">
        <w:rPr>
          <w:rFonts w:ascii="Times New Roman" w:hAnsi="Times New Roman" w:cs="Times New Roman"/>
          <w:sz w:val="28"/>
          <w:szCs w:val="28"/>
        </w:rPr>
        <w:t xml:space="preserve">Meshing number being </w:t>
      </w:r>
      <w:commentRangeStart w:id="10"/>
      <w:r w:rsidRPr="00882507">
        <w:rPr>
          <w:rFonts w:ascii="Times New Roman" w:hAnsi="Times New Roman" w:cs="Times New Roman"/>
          <w:sz w:val="28"/>
          <w:szCs w:val="28"/>
        </w:rPr>
        <w:t xml:space="preserve">very small in both sides (x, y </w:t>
      </w:r>
      <w:commentRangeEnd w:id="10"/>
      <w:r w:rsidR="00AE6836">
        <w:rPr>
          <w:rStyle w:val="CommentReference"/>
        </w:rPr>
        <w:commentReference w:id="10"/>
      </w:r>
      <w:r w:rsidRPr="00882507">
        <w:rPr>
          <w:rFonts w:ascii="Times New Roman" w:hAnsi="Times New Roman" w:cs="Times New Roman"/>
          <w:sz w:val="28"/>
          <w:szCs w:val="28"/>
        </w:rPr>
        <w:t>direction)</w:t>
      </w:r>
    </w:p>
    <w:p w14:paraId="333E6C5B" w14:textId="6A46AFAD" w:rsidR="00BC6145" w:rsidRPr="00882507" w:rsidRDefault="00BC6145" w:rsidP="00DC1843">
      <w:pPr>
        <w:pStyle w:val="ListParagraph"/>
        <w:numPr>
          <w:ilvl w:val="0"/>
          <w:numId w:val="1"/>
        </w:numPr>
        <w:jc w:val="both"/>
        <w:rPr>
          <w:rFonts w:ascii="Times New Roman" w:hAnsi="Times New Roman" w:cs="Times New Roman"/>
          <w:sz w:val="28"/>
          <w:szCs w:val="28"/>
        </w:rPr>
      </w:pPr>
      <w:r w:rsidRPr="00882507">
        <w:rPr>
          <w:rFonts w:ascii="Times New Roman" w:hAnsi="Times New Roman" w:cs="Times New Roman"/>
          <w:sz w:val="28"/>
          <w:szCs w:val="28"/>
        </w:rPr>
        <w:t xml:space="preserve">Problems using units and other properties. For analytical calculation, only LHR and other </w:t>
      </w:r>
      <w:r w:rsidR="0041765D" w:rsidRPr="00882507">
        <w:rPr>
          <w:rFonts w:ascii="Times New Roman" w:hAnsi="Times New Roman" w:cs="Times New Roman"/>
          <w:sz w:val="28"/>
          <w:szCs w:val="28"/>
        </w:rPr>
        <w:t>given parameters were used</w:t>
      </w:r>
      <w:r w:rsidRPr="00882507">
        <w:rPr>
          <w:rFonts w:ascii="Times New Roman" w:hAnsi="Times New Roman" w:cs="Times New Roman"/>
          <w:sz w:val="28"/>
          <w:szCs w:val="28"/>
        </w:rPr>
        <w:t xml:space="preserve">. But for transient analysis, specific </w:t>
      </w:r>
      <w:commentRangeStart w:id="11"/>
      <w:r w:rsidRPr="00882507">
        <w:rPr>
          <w:rFonts w:ascii="Times New Roman" w:hAnsi="Times New Roman" w:cs="Times New Roman"/>
          <w:sz w:val="28"/>
          <w:szCs w:val="28"/>
        </w:rPr>
        <w:t>heat</w:t>
      </w:r>
      <w:r w:rsidR="0041765D" w:rsidRPr="00882507">
        <w:rPr>
          <w:rFonts w:ascii="Times New Roman" w:hAnsi="Times New Roman" w:cs="Times New Roman"/>
          <w:sz w:val="28"/>
          <w:szCs w:val="28"/>
        </w:rPr>
        <w:t xml:space="preserve"> capacity</w:t>
      </w:r>
      <w:r w:rsidRPr="00882507">
        <w:rPr>
          <w:rFonts w:ascii="Times New Roman" w:hAnsi="Times New Roman" w:cs="Times New Roman"/>
          <w:sz w:val="28"/>
          <w:szCs w:val="28"/>
        </w:rPr>
        <w:t xml:space="preserve">, density </w:t>
      </w:r>
      <w:r w:rsidR="0041765D" w:rsidRPr="00882507">
        <w:rPr>
          <w:rFonts w:ascii="Times New Roman" w:hAnsi="Times New Roman" w:cs="Times New Roman"/>
          <w:sz w:val="28"/>
          <w:szCs w:val="28"/>
        </w:rPr>
        <w:t>etc.</w:t>
      </w:r>
      <w:r w:rsidRPr="00882507">
        <w:rPr>
          <w:rFonts w:ascii="Times New Roman" w:hAnsi="Times New Roman" w:cs="Times New Roman"/>
          <w:sz w:val="28"/>
          <w:szCs w:val="28"/>
        </w:rPr>
        <w:t xml:space="preserve"> was used</w:t>
      </w:r>
      <w:r w:rsidR="0041765D" w:rsidRPr="00882507">
        <w:rPr>
          <w:rFonts w:ascii="Times New Roman" w:hAnsi="Times New Roman" w:cs="Times New Roman"/>
          <w:sz w:val="28"/>
          <w:szCs w:val="28"/>
        </w:rPr>
        <w:t xml:space="preserve"> </w:t>
      </w:r>
      <w:commentRangeEnd w:id="11"/>
      <w:r w:rsidR="00AE6836">
        <w:rPr>
          <w:rStyle w:val="CommentReference"/>
        </w:rPr>
        <w:commentReference w:id="11"/>
      </w:r>
      <w:r w:rsidR="0041765D" w:rsidRPr="00882507">
        <w:rPr>
          <w:rFonts w:ascii="Times New Roman" w:hAnsi="Times New Roman" w:cs="Times New Roman"/>
          <w:sz w:val="28"/>
          <w:szCs w:val="28"/>
        </w:rPr>
        <w:t xml:space="preserve">which may lead to a very large error in transient state analysis. </w:t>
      </w:r>
      <w:r w:rsidRPr="00882507">
        <w:rPr>
          <w:rFonts w:ascii="Times New Roman" w:hAnsi="Times New Roman" w:cs="Times New Roman"/>
          <w:sz w:val="28"/>
          <w:szCs w:val="28"/>
        </w:rPr>
        <w:t xml:space="preserve"> </w:t>
      </w:r>
      <w:r w:rsidR="0041765D" w:rsidRPr="00882507">
        <w:rPr>
          <w:rFonts w:ascii="Times New Roman" w:hAnsi="Times New Roman" w:cs="Times New Roman"/>
          <w:sz w:val="28"/>
          <w:szCs w:val="28"/>
        </w:rPr>
        <w:t xml:space="preserve">As more </w:t>
      </w:r>
      <w:commentRangeStart w:id="12"/>
      <w:r w:rsidR="0041765D" w:rsidRPr="00882507">
        <w:rPr>
          <w:rFonts w:ascii="Times New Roman" w:hAnsi="Times New Roman" w:cs="Times New Roman"/>
          <w:sz w:val="28"/>
          <w:szCs w:val="28"/>
        </w:rPr>
        <w:t xml:space="preserve">property value was </w:t>
      </w:r>
      <w:commentRangeEnd w:id="12"/>
      <w:r w:rsidR="00A10FCA">
        <w:rPr>
          <w:rStyle w:val="CommentReference"/>
        </w:rPr>
        <w:commentReference w:id="12"/>
      </w:r>
      <w:r w:rsidR="0041765D" w:rsidRPr="00882507">
        <w:rPr>
          <w:rFonts w:ascii="Times New Roman" w:hAnsi="Times New Roman" w:cs="Times New Roman"/>
          <w:sz w:val="28"/>
          <w:szCs w:val="28"/>
        </w:rPr>
        <w:t xml:space="preserve">used, the error may </w:t>
      </w:r>
      <w:r w:rsidR="00882507" w:rsidRPr="00882507">
        <w:rPr>
          <w:rFonts w:ascii="Times New Roman" w:hAnsi="Times New Roman" w:cs="Times New Roman"/>
          <w:sz w:val="28"/>
          <w:szCs w:val="28"/>
        </w:rPr>
        <w:t>be increased</w:t>
      </w:r>
      <w:r w:rsidR="0041765D" w:rsidRPr="00882507">
        <w:rPr>
          <w:rFonts w:ascii="Times New Roman" w:hAnsi="Times New Roman" w:cs="Times New Roman"/>
          <w:sz w:val="28"/>
          <w:szCs w:val="28"/>
        </w:rPr>
        <w:t xml:space="preserve"> for this reason of using proper units for the properties.</w:t>
      </w:r>
    </w:p>
    <w:sectPr w:rsidR="00BC6145" w:rsidRPr="0088250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W. Beeler" w:date="2024-03-19T09:29:00Z" w:initials="BB">
    <w:p w14:paraId="74634E12" w14:textId="77777777" w:rsidR="00D03830" w:rsidRDefault="00D03830" w:rsidP="00D03830">
      <w:r>
        <w:rPr>
          <w:rStyle w:val="CommentReference"/>
        </w:rPr>
        <w:annotationRef/>
      </w:r>
      <w:r>
        <w:rPr>
          <w:color w:val="000000"/>
          <w:sz w:val="20"/>
          <w:szCs w:val="20"/>
        </w:rPr>
        <w:t xml:space="preserve">Need to write this up as a report. Title, name, intro, etc. </w:t>
      </w:r>
    </w:p>
  </w:comment>
  <w:comment w:id="1" w:author="Benjamin W. Beeler" w:date="2024-03-19T10:03:00Z" w:initials="BB">
    <w:p w14:paraId="248CC9F6" w14:textId="77777777" w:rsidR="00AE6836" w:rsidRDefault="00AE6836" w:rsidP="00AE6836">
      <w:r>
        <w:rPr>
          <w:rStyle w:val="CommentReference"/>
        </w:rPr>
        <w:annotationRef/>
      </w:r>
      <w:r>
        <w:rPr>
          <w:color w:val="000000"/>
          <w:sz w:val="20"/>
          <w:szCs w:val="20"/>
        </w:rPr>
        <w:t>Careful with your units: W/(cm-K)</w:t>
      </w:r>
    </w:p>
  </w:comment>
  <w:comment w:id="2" w:author="Benjamin W. Beeler" w:date="2024-03-19T10:38:00Z" w:initials="BB">
    <w:p w14:paraId="0300135B" w14:textId="77777777" w:rsidR="00375165" w:rsidRDefault="00375165" w:rsidP="00375165">
      <w:r>
        <w:rPr>
          <w:rStyle w:val="CommentReference"/>
        </w:rPr>
        <w:annotationRef/>
      </w:r>
      <w:r>
        <w:rPr>
          <w:color w:val="000000"/>
          <w:sz w:val="20"/>
          <w:szCs w:val="20"/>
        </w:rPr>
        <w:t>Your material properties reported here dont match your input file</w:t>
      </w:r>
    </w:p>
  </w:comment>
  <w:comment w:id="3" w:author="Benjamin W. Beeler" w:date="2024-03-19T10:38:00Z" w:initials="BB">
    <w:p w14:paraId="33FC8F1B" w14:textId="77777777" w:rsidR="00375165" w:rsidRDefault="00375165" w:rsidP="00375165">
      <w:r>
        <w:rPr>
          <w:rStyle w:val="CommentReference"/>
        </w:rPr>
        <w:annotationRef/>
      </w:r>
      <w:r>
        <w:rPr>
          <w:color w:val="000000"/>
          <w:sz w:val="20"/>
          <w:szCs w:val="20"/>
        </w:rPr>
        <w:t>It also appears in your input file that you are mixing m and cm units</w:t>
      </w:r>
    </w:p>
  </w:comment>
  <w:comment w:id="7" w:author="Benjamin W. Beeler" w:date="2024-03-19T10:06:00Z" w:initials="BB">
    <w:p w14:paraId="667E1F9F" w14:textId="497F2403" w:rsidR="00AE6836" w:rsidRDefault="00AE6836" w:rsidP="00AE6836">
      <w:r>
        <w:rPr>
          <w:rStyle w:val="CommentReference"/>
        </w:rPr>
        <w:annotationRef/>
      </w:r>
      <w:r>
        <w:rPr>
          <w:color w:val="000000"/>
          <w:sz w:val="20"/>
          <w:szCs w:val="20"/>
        </w:rPr>
        <w:t>Didnt understand this statement. Units are relative in moose, if you are consistent, then it will be fine.</w:t>
      </w:r>
    </w:p>
  </w:comment>
  <w:comment w:id="8" w:author="Benjamin W. Beeler" w:date="2024-03-19T10:06:00Z" w:initials="BB">
    <w:p w14:paraId="56F16F3D" w14:textId="77777777" w:rsidR="00AE6836" w:rsidRDefault="00AE6836" w:rsidP="00AE6836">
      <w:r>
        <w:rPr>
          <w:rStyle w:val="CommentReference"/>
        </w:rPr>
        <w:annotationRef/>
      </w:r>
      <w:r>
        <w:rPr>
          <w:color w:val="000000"/>
          <w:sz w:val="20"/>
          <w:szCs w:val="20"/>
        </w:rPr>
        <w:t>But at what time is this? This is at the end? And this is still an absurd number, 6900 K is crazy</w:t>
      </w:r>
    </w:p>
  </w:comment>
  <w:comment w:id="9" w:author="Benjamin W. Beeler" w:date="2024-03-19T11:30:00Z" w:initials="BB">
    <w:p w14:paraId="5ECD20B1" w14:textId="77777777" w:rsidR="00A10FCA" w:rsidRDefault="00A10FCA" w:rsidP="00A10FCA">
      <w:r>
        <w:rPr>
          <w:rStyle w:val="CommentReference"/>
        </w:rPr>
        <w:annotationRef/>
      </w:r>
      <w:r>
        <w:rPr>
          <w:color w:val="000000"/>
          <w:sz w:val="20"/>
          <w:szCs w:val="20"/>
        </w:rPr>
        <w:t>Recommend to use AD kernels where possible</w:t>
      </w:r>
    </w:p>
  </w:comment>
  <w:comment w:id="10" w:author="Benjamin W. Beeler" w:date="2024-03-19T10:07:00Z" w:initials="BB">
    <w:p w14:paraId="261599A1" w14:textId="46FDB59F" w:rsidR="00AE6836" w:rsidRDefault="00AE6836" w:rsidP="00AE6836">
      <w:r>
        <w:rPr>
          <w:rStyle w:val="CommentReference"/>
        </w:rPr>
        <w:annotationRef/>
      </w:r>
      <w:r>
        <w:rPr>
          <w:color w:val="000000"/>
          <w:sz w:val="20"/>
          <w:szCs w:val="20"/>
        </w:rPr>
        <w:t xml:space="preserve">What mesh was used? You didnt tell me. </w:t>
      </w:r>
    </w:p>
  </w:comment>
  <w:comment w:id="11" w:author="Benjamin W. Beeler" w:date="2024-03-19T10:07:00Z" w:initials="BB">
    <w:p w14:paraId="62603BB3" w14:textId="77777777" w:rsidR="00AE6836" w:rsidRDefault="00AE6836" w:rsidP="00AE6836">
      <w:r>
        <w:rPr>
          <w:rStyle w:val="CommentReference"/>
        </w:rPr>
        <w:annotationRef/>
      </w:r>
      <w:r>
        <w:rPr>
          <w:color w:val="000000"/>
          <w:sz w:val="20"/>
          <w:szCs w:val="20"/>
        </w:rPr>
        <w:t>What values did you use for this? You didnt tell me</w:t>
      </w:r>
    </w:p>
  </w:comment>
  <w:comment w:id="12" w:author="Benjamin W. Beeler" w:date="2024-03-19T11:29:00Z" w:initials="BB">
    <w:p w14:paraId="6EC0B2AB" w14:textId="77777777" w:rsidR="00A10FCA" w:rsidRDefault="00A10FCA" w:rsidP="00A10FCA">
      <w:r>
        <w:rPr>
          <w:rStyle w:val="CommentReference"/>
        </w:rPr>
        <w:annotationRef/>
      </w:r>
      <w:r>
        <w:rPr>
          <w:color w:val="000000"/>
          <w:sz w:val="20"/>
          <w:szCs w:val="20"/>
        </w:rPr>
        <w:t>Where is the temperature dependent kth?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634E12" w15:done="0"/>
  <w15:commentEx w15:paraId="248CC9F6" w15:done="0"/>
  <w15:commentEx w15:paraId="0300135B" w15:done="0"/>
  <w15:commentEx w15:paraId="33FC8F1B" w15:done="0"/>
  <w15:commentEx w15:paraId="667E1F9F" w15:done="0"/>
  <w15:commentEx w15:paraId="56F16F3D" w15:done="0"/>
  <w15:commentEx w15:paraId="5ECD20B1" w15:done="0"/>
  <w15:commentEx w15:paraId="261599A1" w15:done="0"/>
  <w15:commentEx w15:paraId="62603BB3" w15:done="0"/>
  <w15:commentEx w15:paraId="6EC0B2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A3D96D" w16cex:dateUtc="2024-03-19T13:29:00Z"/>
  <w16cex:commentExtensible w16cex:durableId="29A3E186" w16cex:dateUtc="2024-03-19T14:03:00Z"/>
  <w16cex:commentExtensible w16cex:durableId="29A3E996" w16cex:dateUtc="2024-03-19T14:38:00Z"/>
  <w16cex:commentExtensible w16cex:durableId="29A3E9B9" w16cex:dateUtc="2024-03-19T14:38:00Z"/>
  <w16cex:commentExtensible w16cex:durableId="29A3E211" w16cex:dateUtc="2024-03-19T14:06:00Z"/>
  <w16cex:commentExtensible w16cex:durableId="29A3E23E" w16cex:dateUtc="2024-03-19T14:06:00Z"/>
  <w16cex:commentExtensible w16cex:durableId="29A3F5DE" w16cex:dateUtc="2024-03-19T15:30:00Z"/>
  <w16cex:commentExtensible w16cex:durableId="29A3E261" w16cex:dateUtc="2024-03-19T14:07:00Z"/>
  <w16cex:commentExtensible w16cex:durableId="29A3E27C" w16cex:dateUtc="2024-03-19T14:07:00Z"/>
  <w16cex:commentExtensible w16cex:durableId="29A3F57D" w16cex:dateUtc="2024-03-19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634E12" w16cid:durableId="29A3D96D"/>
  <w16cid:commentId w16cid:paraId="248CC9F6" w16cid:durableId="29A3E186"/>
  <w16cid:commentId w16cid:paraId="0300135B" w16cid:durableId="29A3E996"/>
  <w16cid:commentId w16cid:paraId="33FC8F1B" w16cid:durableId="29A3E9B9"/>
  <w16cid:commentId w16cid:paraId="667E1F9F" w16cid:durableId="29A3E211"/>
  <w16cid:commentId w16cid:paraId="56F16F3D" w16cid:durableId="29A3E23E"/>
  <w16cid:commentId w16cid:paraId="5ECD20B1" w16cid:durableId="29A3F5DE"/>
  <w16cid:commentId w16cid:paraId="261599A1" w16cid:durableId="29A3E261"/>
  <w16cid:commentId w16cid:paraId="62603BB3" w16cid:durableId="29A3E27C"/>
  <w16cid:commentId w16cid:paraId="6EC0B2AB" w16cid:durableId="29A3F5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B4265"/>
    <w:multiLevelType w:val="hybridMultilevel"/>
    <w:tmpl w:val="DB086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54265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W. Beeler">
    <w15:presenceInfo w15:providerId="AD" w15:userId="S::Benjamin.Beeler@inl.gov::3c6aace1-7ab7-4fe7-aadb-aa5a21dcc7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4A"/>
    <w:rsid w:val="000301CC"/>
    <w:rsid w:val="00193FD3"/>
    <w:rsid w:val="00260DE7"/>
    <w:rsid w:val="002B6842"/>
    <w:rsid w:val="002D318A"/>
    <w:rsid w:val="00375165"/>
    <w:rsid w:val="0041765D"/>
    <w:rsid w:val="005C201F"/>
    <w:rsid w:val="006C5C79"/>
    <w:rsid w:val="007434B8"/>
    <w:rsid w:val="007D1FA4"/>
    <w:rsid w:val="00882507"/>
    <w:rsid w:val="00887207"/>
    <w:rsid w:val="00A10FCA"/>
    <w:rsid w:val="00A67956"/>
    <w:rsid w:val="00AE6836"/>
    <w:rsid w:val="00B2424A"/>
    <w:rsid w:val="00B61417"/>
    <w:rsid w:val="00BC6145"/>
    <w:rsid w:val="00C912FD"/>
    <w:rsid w:val="00D03830"/>
    <w:rsid w:val="00DC1843"/>
    <w:rsid w:val="00E153C9"/>
    <w:rsid w:val="00EA2997"/>
    <w:rsid w:val="00F8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5896"/>
  <w15:chartTrackingRefBased/>
  <w15:docId w15:val="{4DBD0CD5-77AF-4EE1-BCC1-F87A5F42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424A"/>
    <w:rPr>
      <w:color w:val="808080"/>
    </w:rPr>
  </w:style>
  <w:style w:type="paragraph" w:styleId="ListParagraph">
    <w:name w:val="List Paragraph"/>
    <w:basedOn w:val="Normal"/>
    <w:uiPriority w:val="34"/>
    <w:qFormat/>
    <w:rsid w:val="00DC1843"/>
    <w:pPr>
      <w:ind w:left="720"/>
      <w:contextualSpacing/>
    </w:pPr>
  </w:style>
  <w:style w:type="character" w:styleId="CommentReference">
    <w:name w:val="annotation reference"/>
    <w:basedOn w:val="DefaultParagraphFont"/>
    <w:uiPriority w:val="99"/>
    <w:semiHidden/>
    <w:unhideWhenUsed/>
    <w:rsid w:val="00D03830"/>
    <w:rPr>
      <w:sz w:val="16"/>
      <w:szCs w:val="16"/>
    </w:rPr>
  </w:style>
  <w:style w:type="paragraph" w:styleId="CommentText">
    <w:name w:val="annotation text"/>
    <w:basedOn w:val="Normal"/>
    <w:link w:val="CommentTextChar"/>
    <w:uiPriority w:val="99"/>
    <w:semiHidden/>
    <w:unhideWhenUsed/>
    <w:rsid w:val="00D03830"/>
    <w:pPr>
      <w:spacing w:line="240" w:lineRule="auto"/>
    </w:pPr>
    <w:rPr>
      <w:sz w:val="20"/>
      <w:szCs w:val="20"/>
    </w:rPr>
  </w:style>
  <w:style w:type="character" w:customStyle="1" w:styleId="CommentTextChar">
    <w:name w:val="Comment Text Char"/>
    <w:basedOn w:val="DefaultParagraphFont"/>
    <w:link w:val="CommentText"/>
    <w:uiPriority w:val="99"/>
    <w:semiHidden/>
    <w:rsid w:val="00D03830"/>
    <w:rPr>
      <w:sz w:val="20"/>
      <w:szCs w:val="20"/>
    </w:rPr>
  </w:style>
  <w:style w:type="paragraph" w:styleId="CommentSubject">
    <w:name w:val="annotation subject"/>
    <w:basedOn w:val="CommentText"/>
    <w:next w:val="CommentText"/>
    <w:link w:val="CommentSubjectChar"/>
    <w:uiPriority w:val="99"/>
    <w:semiHidden/>
    <w:unhideWhenUsed/>
    <w:rsid w:val="00D03830"/>
    <w:rPr>
      <w:b/>
      <w:bCs/>
    </w:rPr>
  </w:style>
  <w:style w:type="character" w:customStyle="1" w:styleId="CommentSubjectChar">
    <w:name w:val="Comment Subject Char"/>
    <w:basedOn w:val="CommentTextChar"/>
    <w:link w:val="CommentSubject"/>
    <w:uiPriority w:val="99"/>
    <w:semiHidden/>
    <w:rsid w:val="00D03830"/>
    <w:rPr>
      <w:b/>
      <w:bCs/>
      <w:sz w:val="20"/>
      <w:szCs w:val="20"/>
    </w:rPr>
  </w:style>
  <w:style w:type="paragraph" w:styleId="Revision">
    <w:name w:val="Revision"/>
    <w:hidden/>
    <w:uiPriority w:val="99"/>
    <w:semiHidden/>
    <w:rsid w:val="00AE68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Akter</dc:creator>
  <cp:keywords/>
  <dc:description/>
  <cp:lastModifiedBy>Benjamin W. Beeler</cp:lastModifiedBy>
  <cp:revision>4</cp:revision>
  <dcterms:created xsi:type="dcterms:W3CDTF">2024-03-19T13:28:00Z</dcterms:created>
  <dcterms:modified xsi:type="dcterms:W3CDTF">2024-03-19T15:31:00Z</dcterms:modified>
</cp:coreProperties>
</file>